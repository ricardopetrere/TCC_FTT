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63B74" w14:textId="77777777"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CENTRO EDUCACIONAL DA FUNDAÇÃO SALVADOR ARENA</w:t>
      </w:r>
    </w:p>
    <w:p w14:paraId="6D639818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FACULDADE DE TECNOLOGIA TERMOMECANICA</w:t>
      </w:r>
    </w:p>
    <w:p w14:paraId="20CED173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945DEA7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87B7726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396B569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7BA575D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14:paraId="12B63293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14:paraId="72BEF62F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2F75F8A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718EB5B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209BAB4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A4C7185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1ABC4E5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5AD6D44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945AF02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157A961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</w:t>
      </w:r>
      <w:r>
        <w:rPr>
          <w:rFonts w:ascii="Arial" w:hAnsi="Arial" w:cs="Arial"/>
          <w:sz w:val="28"/>
          <w:szCs w:val="28"/>
          <w:lang w:val="pt-BR"/>
        </w:rPr>
        <w:t>ESENVOLVIMENTO DE UMA APLICAÇÃO</w:t>
      </w:r>
    </w:p>
    <w:p w14:paraId="4B09DD48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14:paraId="547AF47D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C023761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C134128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9B768DC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C3E84C8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578C3B8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4F96C98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FC7DBB5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14:paraId="11449C74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 w:rsidRPr="000B5A7A">
        <w:rPr>
          <w:rFonts w:ascii="Arial" w:hAnsi="Arial" w:cs="Arial"/>
          <w:sz w:val="28"/>
          <w:szCs w:val="28"/>
          <w:lang w:val="pt-BR"/>
        </w:rPr>
        <w:br w:type="page"/>
      </w:r>
    </w:p>
    <w:p w14:paraId="1032BE9F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5C7A13F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14:paraId="5681AC4D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14:paraId="47BBEB93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F494BEF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9F2C806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1F04A7F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A66CC71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4BDF0E2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5CEBBCF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707C664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14:paraId="0052F480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14:paraId="097A83E2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C221D1E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3C3C99B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919EEF7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2F1414A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C627944" w14:textId="77777777"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  <w:lang w:val="pt-BR"/>
        </w:rPr>
      </w:pPr>
      <w:r w:rsidRPr="000B5A7A">
        <w:rPr>
          <w:rFonts w:ascii="Arial" w:hAnsi="Arial" w:cs="Arial"/>
          <w:sz w:val="24"/>
          <w:szCs w:val="28"/>
          <w:lang w:val="pt-BR"/>
        </w:rPr>
        <w:t>Trabalho</w:t>
      </w:r>
      <w:r>
        <w:rPr>
          <w:rFonts w:ascii="Arial" w:hAnsi="Arial" w:cs="Arial"/>
          <w:sz w:val="24"/>
          <w:szCs w:val="28"/>
          <w:lang w:val="pt-BR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14:paraId="28D30730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2C77BFA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9EC00DB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DE9C5FF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C5DABF7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09B04F5" w14:textId="77777777"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14:paraId="061A303B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>
        <w:rPr>
          <w:rFonts w:ascii="Arial" w:hAnsi="Arial" w:cs="Arial"/>
          <w:sz w:val="28"/>
          <w:szCs w:val="28"/>
          <w:lang w:val="pt-BR"/>
        </w:rPr>
        <w:br w:type="page"/>
      </w:r>
    </w:p>
    <w:p w14:paraId="35B8F969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RICARDO CARDOSO PETRÉRE</w:t>
      </w:r>
    </w:p>
    <w:p w14:paraId="144510E8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MATHEUS SUAREZ SILVA</w:t>
      </w:r>
    </w:p>
    <w:p w14:paraId="38A64D01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EE4E618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E5C128B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D402094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02ED5EA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14:paraId="3FD12722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MULTIPLATAFORMA UTILIZANDO QT</w:t>
      </w:r>
    </w:p>
    <w:p w14:paraId="55D714DF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748A0D4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84EBB7B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Trabalho de Conclusão de Curso – Faculdade de Tecnologia Termomecanica</w:t>
      </w:r>
    </w:p>
    <w:p w14:paraId="7F7B4F0C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89478D2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2EBD4B3" w14:textId="77777777"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Comissão Julgadora</w:t>
      </w:r>
    </w:p>
    <w:p w14:paraId="1C4BAAA6" w14:textId="77777777"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DDE710F" w14:textId="77777777"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14:paraId="79A3FC40" w14:textId="77777777"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Professor Ms. Eduardo Rosalém Marcelino</w:t>
      </w:r>
    </w:p>
    <w:p w14:paraId="23111F1C" w14:textId="77777777"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2E33263" w14:textId="77777777"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14:paraId="4110E92A" w14:textId="77777777"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Professor </w:t>
      </w:r>
      <w:ins w:id="0" w:author="Eduardo Rosalem Marcelino" w:date="2014-09-10T19:58:00Z">
        <w:r w:rsidR="007244CB">
          <w:rPr>
            <w:rFonts w:ascii="Arial" w:hAnsi="Arial" w:cs="Arial"/>
            <w:sz w:val="28"/>
            <w:szCs w:val="28"/>
            <w:lang w:val="pt-BR"/>
          </w:rPr>
          <w:t xml:space="preserve"> </w:t>
        </w:r>
      </w:ins>
    </w:p>
    <w:p w14:paraId="40CDCAFF" w14:textId="77777777"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1F17134" w14:textId="77777777"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14:paraId="1690A632" w14:textId="77777777"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6447886" w14:textId="77777777"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BD07489" w14:textId="77777777"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SÃO BERNARDO DO CAMPO</w:t>
      </w:r>
    </w:p>
    <w:p w14:paraId="17138D07" w14:textId="77777777"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2014</w:t>
      </w:r>
    </w:p>
    <w:p w14:paraId="6416168A" w14:textId="77777777" w:rsidR="009308E3" w:rsidRDefault="009308E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14:paraId="3E6B9389" w14:textId="77777777" w:rsidR="009308E3" w:rsidRDefault="009308E3" w:rsidP="000B5A7A">
      <w:pPr>
        <w:jc w:val="center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AGRADECIMENTOS</w:t>
      </w:r>
    </w:p>
    <w:p w14:paraId="4007BBB9" w14:textId="77777777"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14:paraId="03B97097" w14:textId="77777777"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14:paraId="7C211629" w14:textId="77777777"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14:paraId="1C5C23C6" w14:textId="77777777"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14:paraId="15D52698" w14:textId="77777777" w:rsidR="009308E3" w:rsidRDefault="009308E3">
      <w:pPr>
        <w:rPr>
          <w:rFonts w:ascii="Arial" w:hAnsi="Arial" w:cs="Arial"/>
          <w:b/>
          <w:sz w:val="36"/>
          <w:szCs w:val="28"/>
          <w:lang w:val="pt-BR"/>
        </w:rPr>
      </w:pPr>
      <w:r>
        <w:rPr>
          <w:rFonts w:ascii="Arial" w:hAnsi="Arial" w:cs="Arial"/>
          <w:b/>
          <w:sz w:val="36"/>
          <w:szCs w:val="28"/>
          <w:lang w:val="pt-BR"/>
        </w:rPr>
        <w:br w:type="page"/>
      </w:r>
    </w:p>
    <w:p w14:paraId="2D364985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16AF44EB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5CF3976D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08052950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490E8714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4D60D9C4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178F0355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647F8029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0A648C26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4E614CD2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05CCE4EA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2076A992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0354013D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48C0214E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0DCA8442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2D409711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21F03EC5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18A4CC02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0533244C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16043A99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3B48C1E5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71433E83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3BC21D01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20DF7B1E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3882F9E0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14:paraId="13B8E743" w14:textId="77777777"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“Citação</w:t>
      </w:r>
    </w:p>
    <w:p w14:paraId="378CA37F" w14:textId="77777777"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14:paraId="296914C8" w14:textId="77777777"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14:paraId="3F4F07BC" w14:textId="77777777"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</w:t>
      </w:r>
    </w:p>
    <w:p w14:paraId="55E89149" w14:textId="77777777"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&lt;Autor&gt;</w:t>
      </w:r>
      <w:r>
        <w:rPr>
          <w:rFonts w:ascii="Arial" w:hAnsi="Arial" w:cs="Arial"/>
          <w:b/>
          <w:sz w:val="24"/>
          <w:szCs w:val="28"/>
          <w:lang w:val="pt-BR"/>
        </w:rPr>
        <w:br w:type="page"/>
      </w:r>
    </w:p>
    <w:p w14:paraId="561A7D21" w14:textId="77777777"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RESUMO</w:t>
      </w:r>
    </w:p>
    <w:p w14:paraId="513F2C23" w14:textId="77777777"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7F8D09B0" w14:textId="77777777" w:rsidR="009308E3" w:rsidRPr="00E3010F" w:rsidRDefault="009308E3" w:rsidP="009308E3">
      <w:pPr>
        <w:ind w:firstLine="72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pt-BR"/>
        </w:rPr>
        <w:t xml:space="preserve">Este trabalho tem como objetivo central o desenvolvimento de uma aplicação multiplataforma utilizando o framework Qt. </w:t>
      </w:r>
      <w:r w:rsidRPr="00E3010F">
        <w:rPr>
          <w:rFonts w:ascii="Arial" w:hAnsi="Arial" w:cs="Arial"/>
          <w:sz w:val="24"/>
          <w:szCs w:val="28"/>
        </w:rPr>
        <w:t>&lt;Continua&gt;</w:t>
      </w:r>
    </w:p>
    <w:p w14:paraId="60B99002" w14:textId="77777777"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14:paraId="49D68C4B" w14:textId="77777777"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14:paraId="46D104D8" w14:textId="77777777"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E3010F">
        <w:rPr>
          <w:rFonts w:ascii="Arial" w:hAnsi="Arial" w:cs="Arial"/>
          <w:sz w:val="24"/>
          <w:szCs w:val="28"/>
        </w:rPr>
        <w:t>Multiplataforma, Qt, Troca de mensagens</w:t>
      </w:r>
    </w:p>
    <w:p w14:paraId="5BB3A603" w14:textId="77777777" w:rsidR="009308E3" w:rsidRPr="00E3010F" w:rsidRDefault="009308E3">
      <w:pPr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sz w:val="24"/>
          <w:szCs w:val="28"/>
        </w:rPr>
        <w:br w:type="page"/>
      </w:r>
    </w:p>
    <w:p w14:paraId="15F4AF3D" w14:textId="77777777" w:rsidR="009308E3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  <w:r w:rsidRPr="00E3010F">
        <w:rPr>
          <w:rFonts w:ascii="Arial" w:hAnsi="Arial" w:cs="Arial"/>
          <w:b/>
          <w:sz w:val="28"/>
          <w:szCs w:val="28"/>
        </w:rPr>
        <w:t>ABSTRACT</w:t>
      </w:r>
    </w:p>
    <w:p w14:paraId="66F36B15" w14:textId="77777777" w:rsidR="002471C8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</w:p>
    <w:p w14:paraId="2360001D" w14:textId="77777777"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14:paraId="34F11933" w14:textId="77777777"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14:paraId="20608A01" w14:textId="77777777"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14:paraId="329AFEFD" w14:textId="77777777"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14:paraId="7F34F358" w14:textId="77777777"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14:paraId="2D686317" w14:textId="77777777"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QUADROS</w:t>
      </w:r>
    </w:p>
    <w:p w14:paraId="18AE4765" w14:textId="77777777"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70F59F97" w14:textId="77777777"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14:paraId="19F86303" w14:textId="77777777"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14:paraId="68FB2701" w14:textId="77777777" w:rsidR="00E3010F" w:rsidRPr="000132FD" w:rsidRDefault="00E3010F">
      <w:pPr>
        <w:rPr>
          <w:rFonts w:ascii="Arial" w:hAnsi="Arial" w:cs="Arial"/>
          <w:sz w:val="24"/>
          <w:szCs w:val="28"/>
          <w:u w:val="single"/>
          <w:lang w:val="pt-BR"/>
        </w:rPr>
      </w:pPr>
      <w:r w:rsidRPr="000132FD">
        <w:rPr>
          <w:rFonts w:ascii="Arial" w:hAnsi="Arial" w:cs="Arial"/>
          <w:sz w:val="24"/>
          <w:szCs w:val="28"/>
          <w:u w:val="single"/>
          <w:lang w:val="pt-BR"/>
        </w:rPr>
        <w:br w:type="page"/>
      </w:r>
    </w:p>
    <w:p w14:paraId="0614450E" w14:textId="77777777"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FIGURAS</w:t>
      </w:r>
    </w:p>
    <w:p w14:paraId="52A9EEF2" w14:textId="77777777"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5C4090FB" w14:textId="77777777"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14:paraId="3406C992" w14:textId="77777777"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14:paraId="036FBE75" w14:textId="77777777"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14:paraId="70EA4EDD" w14:textId="77777777" w:rsidR="00E3010F" w:rsidRPr="000132FD" w:rsidRDefault="00E3010F" w:rsidP="00E3010F">
      <w:pPr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SIGLAS</w:t>
      </w:r>
    </w:p>
    <w:p w14:paraId="67E0759C" w14:textId="77777777" w:rsidR="00E3010F" w:rsidRPr="000132FD" w:rsidRDefault="00E3010F" w:rsidP="00E3010F">
      <w:pPr>
        <w:rPr>
          <w:rFonts w:ascii="Arial" w:hAnsi="Arial" w:cs="Arial"/>
          <w:sz w:val="28"/>
          <w:szCs w:val="28"/>
          <w:lang w:val="pt-BR"/>
        </w:rPr>
      </w:pPr>
    </w:p>
    <w:p w14:paraId="290CCF4B" w14:textId="77777777"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14:paraId="6B79401E" w14:textId="77777777"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14:paraId="259DB0DE" w14:textId="77777777" w:rsidR="000132FD" w:rsidRDefault="000132FD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D96F2C4" w14:textId="77777777" w:rsidR="00E3010F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SUMÁRIO</w:t>
      </w:r>
    </w:p>
    <w:p w14:paraId="12EC12F0" w14:textId="77777777"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59F2A7A" w14:textId="77777777" w:rsidR="003B56BF" w:rsidRPr="003B56B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begin"/>
      </w:r>
      <w:r w:rsidRPr="003B56BF">
        <w:rPr>
          <w:rFonts w:ascii="Arial" w:hAnsi="Arial" w:cs="Arial"/>
          <w:b/>
          <w:sz w:val="24"/>
          <w:szCs w:val="28"/>
          <w:lang w:val="pt-BR"/>
        </w:rPr>
        <w:instrText xml:space="preserve"> TOC \o "2-3" \h \z \t "Título 1;1;Nível 2;2;Nível 3;3;Nível 4;4;Nível 1;1" </w:instrText>
      </w: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separate"/>
      </w:r>
      <w:hyperlink w:anchor="_Toc397712270" w:history="1">
        <w:r w:rsidRPr="003B56BF">
          <w:rPr>
            <w:rStyle w:val="Hyperlink"/>
            <w:b/>
            <w:noProof/>
          </w:rPr>
          <w:t>1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INTRODUÇÃO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_Toc397712270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12</w:t>
        </w:r>
        <w:r w:rsidRPr="003B56BF">
          <w:rPr>
            <w:b/>
            <w:noProof/>
            <w:webHidden/>
          </w:rPr>
          <w:fldChar w:fldCharType="end"/>
        </w:r>
      </w:hyperlink>
    </w:p>
    <w:p w14:paraId="462D4105" w14:textId="77777777" w:rsidR="003B56BF" w:rsidRPr="003B56BF" w:rsidRDefault="003261C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1" w:history="1">
        <w:r w:rsidR="003B56BF" w:rsidRPr="003B56BF">
          <w:rPr>
            <w:rStyle w:val="Hyperlink"/>
            <w:b/>
            <w:noProof/>
          </w:rPr>
          <w:t>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TECNOLOGIA UTILIZADA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_Toc397712271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14:paraId="51242738" w14:textId="77777777" w:rsidR="003B56BF" w:rsidRPr="003B56BF" w:rsidRDefault="003261C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2" w:history="1">
        <w:r w:rsidR="003B56BF" w:rsidRPr="003B56BF">
          <w:rPr>
            <w:rStyle w:val="Hyperlink"/>
            <w:b/>
            <w:noProof/>
          </w:rPr>
          <w:t>2.1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INTRODUÇÃO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_Toc397712272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14:paraId="73017757" w14:textId="77777777" w:rsidR="003B56BF" w:rsidRPr="003B56BF" w:rsidRDefault="003261C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3" w:history="1">
        <w:r w:rsidR="003B56BF" w:rsidRPr="003B56BF">
          <w:rPr>
            <w:rStyle w:val="Hyperlink"/>
            <w:b/>
            <w:noProof/>
          </w:rPr>
          <w:t>2.2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_Toc397712273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14:paraId="1A4C494E" w14:textId="77777777" w:rsidR="003B56BF" w:rsidRPr="003B56BF" w:rsidRDefault="003261C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4" w:history="1">
        <w:r w:rsidR="003B56BF" w:rsidRPr="003B56BF">
          <w:rPr>
            <w:rStyle w:val="Hyperlink"/>
            <w:b/>
            <w:noProof/>
          </w:rPr>
          <w:t>2.3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CREATOR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_Toc397712274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14:paraId="7BA5032F" w14:textId="77777777" w:rsidR="003B56BF" w:rsidRPr="003B56BF" w:rsidRDefault="003261CE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5" w:history="1">
        <w:r w:rsidR="003B56BF" w:rsidRPr="003B56BF">
          <w:rPr>
            <w:rStyle w:val="Hyperlink"/>
            <w:b/>
            <w:noProof/>
          </w:rPr>
          <w:t>2.3.1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QUICK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_Toc397712275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14:paraId="047817B7" w14:textId="77777777" w:rsidR="003B56BF" w:rsidRPr="003B56BF" w:rsidRDefault="003261CE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6" w:history="1">
        <w:r w:rsidR="003B56BF" w:rsidRPr="003B56BF">
          <w:rPr>
            <w:rStyle w:val="Hyperlink"/>
            <w:b/>
            <w:noProof/>
          </w:rPr>
          <w:t>2.3.1.1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QML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_Toc397712276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14:paraId="0E3281DA" w14:textId="77777777" w:rsidR="003B56BF" w:rsidRPr="003B56BF" w:rsidRDefault="003261CE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7" w:history="1">
        <w:r w:rsidR="003B56BF" w:rsidRPr="003B56BF">
          <w:rPr>
            <w:rStyle w:val="Hyperlink"/>
            <w:b/>
            <w:noProof/>
          </w:rPr>
          <w:t>2.3.2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WIDGETS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_Toc397712277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15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14:paraId="42AC4EC7" w14:textId="77777777" w:rsidR="003B56BF" w:rsidRPr="003B56BF" w:rsidRDefault="003261C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8" w:history="1">
        <w:r w:rsidR="003B56BF" w:rsidRPr="003B56BF">
          <w:rPr>
            <w:rStyle w:val="Hyperlink"/>
            <w:b/>
            <w:noProof/>
            <w:lang w:val="pt-BR"/>
          </w:rPr>
          <w:t>3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ALTERNATIVAS AO QT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_Toc397712278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16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14:paraId="6757062D" w14:textId="77777777" w:rsidR="003B56BF" w:rsidRPr="003B56BF" w:rsidRDefault="003261C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9" w:history="1">
        <w:r w:rsidR="003B56BF" w:rsidRPr="003B56BF">
          <w:rPr>
            <w:rStyle w:val="Hyperlink"/>
            <w:b/>
            <w:noProof/>
            <w:lang w:val="pt-BR"/>
          </w:rPr>
          <w:t>4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ESTUDO DE CASO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_Toc397712279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17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14:paraId="1094DD0B" w14:textId="77777777" w:rsidR="003B56BF" w:rsidRPr="003B56BF" w:rsidRDefault="003261C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0" w:history="1">
        <w:r w:rsidR="003B56BF" w:rsidRPr="003B56BF">
          <w:rPr>
            <w:rStyle w:val="Hyperlink"/>
            <w:b/>
            <w:noProof/>
            <w:lang w:val="pt-BR"/>
          </w:rPr>
          <w:t>5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CONCLUSÃO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_Toc397712280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18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14:paraId="39F0A9AA" w14:textId="77777777" w:rsidR="003B56BF" w:rsidRPr="003B56BF" w:rsidRDefault="003261C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1" w:history="1">
        <w:r w:rsidR="003B56BF" w:rsidRPr="003B56BF">
          <w:rPr>
            <w:rStyle w:val="Hyperlink"/>
            <w:b/>
            <w:noProof/>
            <w:lang w:val="pt-BR"/>
          </w:rPr>
          <w:t>6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TRABALHOS FUTUROS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_Toc397712281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19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14:paraId="60A9C136" w14:textId="77777777" w:rsidR="003B56BF" w:rsidRPr="003B56BF" w:rsidRDefault="003261C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2" w:history="1">
        <w:r w:rsidR="003B56BF" w:rsidRPr="003B56BF">
          <w:rPr>
            <w:rStyle w:val="Hyperlink"/>
            <w:b/>
            <w:noProof/>
            <w:lang w:val="pt-BR"/>
          </w:rPr>
          <w:t>7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REFERÊNCIAS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_Toc397712282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20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14:paraId="6B662861" w14:textId="77777777" w:rsidR="00E3010F" w:rsidRPr="000132FD" w:rsidRDefault="003B56BF">
      <w:pPr>
        <w:rPr>
          <w:rFonts w:ascii="Arial" w:hAnsi="Arial" w:cs="Arial"/>
          <w:sz w:val="24"/>
          <w:szCs w:val="28"/>
          <w:lang w:val="pt-BR"/>
        </w:rPr>
      </w:pP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end"/>
      </w:r>
      <w:r w:rsidR="00E3010F"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14:paraId="4928036E" w14:textId="77777777" w:rsidR="00515C00" w:rsidRPr="00515C00" w:rsidRDefault="00E3010F" w:rsidP="003B56BF">
      <w:pPr>
        <w:pStyle w:val="Nvel1"/>
      </w:pPr>
      <w:bookmarkStart w:id="1" w:name="_Toc397712270"/>
      <w:r w:rsidRPr="00515C00">
        <w:t>INTRODUÇÃO</w:t>
      </w:r>
      <w:bookmarkEnd w:id="1"/>
    </w:p>
    <w:p w14:paraId="1F1865E9" w14:textId="77777777"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14:paraId="060A520C" w14:textId="77777777" w:rsidR="00E3010F" w:rsidRDefault="00E3010F" w:rsidP="003B56BF">
      <w:pPr>
        <w:pStyle w:val="Nvel1"/>
      </w:pPr>
      <w:bookmarkStart w:id="2" w:name="_Toc397712271"/>
      <w:r w:rsidRPr="002A546C">
        <w:t>TECNOLOGIA UTILIZADA</w:t>
      </w:r>
      <w:bookmarkEnd w:id="2"/>
    </w:p>
    <w:p w14:paraId="54FA44E4" w14:textId="77777777" w:rsidR="000132FD" w:rsidRPr="00952442" w:rsidRDefault="000132FD" w:rsidP="003B56BF">
      <w:pPr>
        <w:pStyle w:val="Nvel2"/>
      </w:pPr>
      <w:bookmarkStart w:id="3" w:name="_Toc397712272"/>
      <w:r w:rsidRPr="00952442">
        <w:t>INTRODUÇÃO</w:t>
      </w:r>
      <w:bookmarkEnd w:id="3"/>
    </w:p>
    <w:p w14:paraId="2031B0F4" w14:textId="77777777" w:rsid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Nesse capítulo serão abordados os principais aspectos sobre o framework de desenvolvimento multiplataforma Qt e a ferramenta que utiliza esse framework como base, o Qt Creator. </w:t>
      </w:r>
      <w:commentRangeStart w:id="4"/>
      <w:r>
        <w:rPr>
          <w:rFonts w:ascii="Arial" w:hAnsi="Arial" w:cs="Arial"/>
          <w:sz w:val="24"/>
          <w:lang w:val="pt-BR"/>
        </w:rPr>
        <w:t xml:space="preserve">Abordaremos </w:t>
      </w:r>
      <w:commentRangeEnd w:id="4"/>
      <w:r w:rsidR="007244CB">
        <w:rPr>
          <w:rStyle w:val="Refdecomentrio"/>
        </w:rPr>
        <w:commentReference w:id="4"/>
      </w:r>
      <w:r>
        <w:rPr>
          <w:rFonts w:ascii="Arial" w:hAnsi="Arial" w:cs="Arial"/>
          <w:sz w:val="24"/>
          <w:lang w:val="pt-BR"/>
        </w:rPr>
        <w:t>temas como história, plataformas suportadas, tipos de aplicações e vantagens em sua utilização.</w:t>
      </w:r>
    </w:p>
    <w:p w14:paraId="2D5E371D" w14:textId="77777777" w:rsidR="000132FD" w:rsidRP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</w:p>
    <w:p w14:paraId="12752F66" w14:textId="77777777" w:rsidR="00E3010F" w:rsidRPr="00952442" w:rsidRDefault="00E3010F" w:rsidP="003B56BF">
      <w:pPr>
        <w:pStyle w:val="Nvel2"/>
      </w:pPr>
      <w:bookmarkStart w:id="5" w:name="_Toc397712273"/>
      <w:commentRangeStart w:id="6"/>
      <w:r w:rsidRPr="00952442">
        <w:t>QT</w:t>
      </w:r>
      <w:bookmarkEnd w:id="5"/>
      <w:commentRangeEnd w:id="6"/>
      <w:r w:rsidR="007244CB">
        <w:rPr>
          <w:rStyle w:val="Refdecomentrio"/>
          <w:rFonts w:asciiTheme="minorHAnsi" w:eastAsiaTheme="minorHAnsi" w:hAnsiTheme="minorHAnsi" w:cstheme="minorBidi"/>
          <w:b w:val="0"/>
          <w:lang w:val="en-GB"/>
        </w:rPr>
        <w:commentReference w:id="6"/>
      </w:r>
    </w:p>
    <w:p w14:paraId="34A82A0E" w14:textId="77777777"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Segundo Blanchette e Summerfield (2008), o Qt é um </w:t>
      </w:r>
      <w:commentRangeStart w:id="7"/>
      <w:r w:rsidRPr="007244CB">
        <w:rPr>
          <w:rFonts w:ascii="Arial" w:hAnsi="Arial" w:cs="Arial"/>
          <w:i/>
          <w:sz w:val="24"/>
          <w:lang w:val="pt-BR"/>
          <w:rPrChange w:id="8" w:author="Eduardo Rosalem Marcelino" w:date="2014-09-10T20:00:00Z">
            <w:rPr>
              <w:rFonts w:ascii="Arial" w:hAnsi="Arial" w:cs="Arial"/>
              <w:sz w:val="24"/>
              <w:lang w:val="pt-BR"/>
            </w:rPr>
          </w:rPrChange>
        </w:rPr>
        <w:t>framework</w:t>
      </w:r>
      <w:r w:rsidRPr="002A546C">
        <w:rPr>
          <w:rFonts w:ascii="Arial" w:hAnsi="Arial" w:cs="Arial"/>
          <w:sz w:val="24"/>
          <w:lang w:val="pt-BR"/>
        </w:rPr>
        <w:t xml:space="preserve"> </w:t>
      </w:r>
      <w:commentRangeEnd w:id="7"/>
      <w:r w:rsidR="007244CB">
        <w:rPr>
          <w:rStyle w:val="Refdecomentrio"/>
        </w:rPr>
        <w:commentReference w:id="7"/>
      </w:r>
      <w:r w:rsidRPr="002A546C">
        <w:rPr>
          <w:rFonts w:ascii="Arial" w:hAnsi="Arial" w:cs="Arial"/>
          <w:sz w:val="24"/>
          <w:lang w:val="pt-BR"/>
        </w:rPr>
        <w:t>de desenvolvimento em C++ para a criação de aplicações GUI (</w:t>
      </w:r>
      <w:r w:rsidRPr="002A546C">
        <w:rPr>
          <w:rFonts w:ascii="Arial" w:hAnsi="Arial" w:cs="Arial"/>
          <w:i/>
          <w:sz w:val="24"/>
          <w:lang w:val="pt-BR"/>
        </w:rPr>
        <w:t>Graphical User Interface</w:t>
      </w:r>
      <w:r w:rsidRPr="002A546C">
        <w:rPr>
          <w:rFonts w:ascii="Arial" w:hAnsi="Arial" w:cs="Arial"/>
          <w:sz w:val="24"/>
          <w:lang w:val="pt-BR"/>
        </w:rPr>
        <w:t xml:space="preserve">) multiplataforma utilizando </w:t>
      </w:r>
      <w:commentRangeStart w:id="9"/>
      <w:r w:rsidRPr="002A546C">
        <w:rPr>
          <w:rFonts w:ascii="Arial" w:hAnsi="Arial" w:cs="Arial"/>
          <w:sz w:val="24"/>
          <w:lang w:val="pt-BR"/>
        </w:rPr>
        <w:t xml:space="preserve">a técnica </w:t>
      </w:r>
      <w:commentRangeEnd w:id="9"/>
      <w:r w:rsidR="007244CB">
        <w:rPr>
          <w:rStyle w:val="Refdecomentrio"/>
        </w:rPr>
        <w:commentReference w:id="9"/>
      </w:r>
      <w:r w:rsidRPr="002A546C">
        <w:rPr>
          <w:rFonts w:ascii="Arial" w:hAnsi="Arial" w:cs="Arial"/>
          <w:sz w:val="24"/>
          <w:lang w:val="pt-BR"/>
        </w:rPr>
        <w:t>“escreva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14:paraId="3262384C" w14:textId="77777777"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O Qt teve seu primeiro lançamento público em maio de 1995. Esta foi inicialmente desenvolvida por Haavard Nord e Eirik Chambe-Eng. (BLANCHETTE; SUMMERFIELD, 2008). Desde então, o Qt tem aumentado cada vez mais sua popularidade, sendo a plataforma utilizada na criação de diversos softwares de renome, como Amazon Kindle, Google Earth, Guitar Pro, KDE, EA Origin, Oracle VirtualBox e Wireshark.</w:t>
      </w:r>
    </w:p>
    <w:p w14:paraId="7D1693F2" w14:textId="77777777"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Atualmente, o Qt é capaz de compilar aplicações para sistemas desktop, como Windows, Mac OS X e distribuições Linux, assim como algumas plataformas </w:t>
      </w:r>
      <w:r w:rsidRPr="007244CB">
        <w:rPr>
          <w:rFonts w:ascii="Arial" w:hAnsi="Arial" w:cs="Arial"/>
          <w:i/>
          <w:sz w:val="24"/>
          <w:lang w:val="pt-BR"/>
          <w:rPrChange w:id="10" w:author="Eduardo Rosalem Marcelino" w:date="2014-09-10T20:04:00Z">
            <w:rPr>
              <w:rFonts w:ascii="Arial" w:hAnsi="Arial" w:cs="Arial"/>
              <w:sz w:val="24"/>
              <w:lang w:val="pt-BR"/>
            </w:rPr>
          </w:rPrChange>
        </w:rPr>
        <w:t>mobile</w:t>
      </w:r>
      <w:r w:rsidRPr="002A546C">
        <w:rPr>
          <w:rFonts w:ascii="Arial" w:hAnsi="Arial" w:cs="Arial"/>
          <w:sz w:val="24"/>
          <w:lang w:val="pt-BR"/>
        </w:rPr>
        <w:t>, como Android, iOS, Windows CE e BlackBerry (QTPROJECT, 2014b). Segundo o Qt Project (2014a), está em processo de desenvolvimento o suporte para Windows Runtime (WinRT), permitindo a compilação para Windows Phone e utilização da interface MetroUI das versões Windows 8 e Windows 8.1.</w:t>
      </w:r>
    </w:p>
    <w:p w14:paraId="6636B109" w14:textId="77777777"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14:paraId="5B328581" w14:textId="77777777" w:rsidR="00E3010F" w:rsidRPr="00952442" w:rsidRDefault="00E3010F" w:rsidP="003B56BF">
      <w:pPr>
        <w:pStyle w:val="Nvel2"/>
      </w:pPr>
      <w:bookmarkStart w:id="11" w:name="_Toc397712274"/>
      <w:r w:rsidRPr="00952442">
        <w:t>QT CREATOR</w:t>
      </w:r>
      <w:bookmarkEnd w:id="11"/>
    </w:p>
    <w:p w14:paraId="3C387A88" w14:textId="77777777"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Qt Creator é um ambiente integrado de desenvolvimento (IDE) que provê ao usuário ferramentas para modelar e desenvolver aplicações com a framework de aplicação Qt (QT PROJECT, 2014c). </w:t>
      </w:r>
      <w:commentRangeStart w:id="12"/>
      <w:r w:rsidRPr="002A546C">
        <w:rPr>
          <w:rFonts w:ascii="Arial" w:hAnsi="Arial" w:cs="Arial"/>
          <w:sz w:val="24"/>
          <w:lang w:val="pt-BR"/>
        </w:rPr>
        <w:t>É através desta que desenvolvemos o nosso projeto,</w:t>
      </w:r>
      <w:commentRangeEnd w:id="12"/>
      <w:r w:rsidR="003261CE">
        <w:rPr>
          <w:rStyle w:val="Refdecomentrio"/>
        </w:rPr>
        <w:commentReference w:id="12"/>
      </w:r>
      <w:r w:rsidRPr="002A546C">
        <w:rPr>
          <w:rFonts w:ascii="Arial" w:hAnsi="Arial" w:cs="Arial"/>
          <w:sz w:val="24"/>
          <w:lang w:val="pt-BR"/>
        </w:rPr>
        <w:t xml:space="preserve"> e é através desta que o desenvolvedor tem acesso às funcionalidades do framework Qt.</w:t>
      </w:r>
    </w:p>
    <w:p w14:paraId="5DC196FC" w14:textId="77777777" w:rsidR="00E3010F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(2014c), o Qt Creator provê dois editores visuais integrados, Qt Quick Designer e Qt Designer, cada um responsável por gerenciar os dois módulos de interface gráfica do Qt: Qt Quick e Qt Widgets</w:t>
      </w:r>
    </w:p>
    <w:p w14:paraId="66CA2ABF" w14:textId="77777777" w:rsidR="001A526F" w:rsidRPr="002A546C" w:rsidRDefault="001A526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O Qt Creator possui duas versões, uma delas totalmente grátis, </w:t>
      </w:r>
      <w:commentRangeStart w:id="13"/>
      <w:r>
        <w:rPr>
          <w:rFonts w:ascii="Arial" w:hAnsi="Arial" w:cs="Arial"/>
          <w:sz w:val="24"/>
          <w:lang w:val="pt-BR"/>
        </w:rPr>
        <w:t>que será a utilizada no desenvolvimento do nosso projeto,</w:t>
      </w:r>
      <w:commentRangeEnd w:id="13"/>
      <w:r w:rsidR="003261CE">
        <w:rPr>
          <w:rStyle w:val="Refdecomentrio"/>
        </w:rPr>
        <w:commentReference w:id="13"/>
      </w:r>
      <w:r>
        <w:rPr>
          <w:rFonts w:ascii="Arial" w:hAnsi="Arial" w:cs="Arial"/>
          <w:sz w:val="24"/>
          <w:lang w:val="pt-BR"/>
        </w:rPr>
        <w:t xml:space="preserve"> que permite a criação de aplicações para plataformas desktop (Windows, Linux e Mac) e </w:t>
      </w:r>
      <w:r w:rsidRPr="003261CE">
        <w:rPr>
          <w:rFonts w:ascii="Arial" w:hAnsi="Arial" w:cs="Arial"/>
          <w:i/>
          <w:sz w:val="24"/>
          <w:lang w:val="pt-BR"/>
          <w:rPrChange w:id="14" w:author="Eduardo Rosalem Marcelino" w:date="2014-09-10T20:06:00Z">
            <w:rPr>
              <w:rFonts w:ascii="Arial" w:hAnsi="Arial" w:cs="Arial"/>
              <w:sz w:val="24"/>
              <w:lang w:val="pt-BR"/>
            </w:rPr>
          </w:rPrChange>
        </w:rPr>
        <w:t>mobile</w:t>
      </w:r>
      <w:r>
        <w:rPr>
          <w:rFonts w:ascii="Arial" w:hAnsi="Arial" w:cs="Arial"/>
          <w:sz w:val="24"/>
          <w:lang w:val="pt-BR"/>
        </w:rPr>
        <w:t xml:space="preserve"> (Android, iOS e mais recentemente Windows Phone 8). A outra versão, denominada Qt Creator Enterprise oferece uma gama ainda maior de plataformas, incluindo sistemas embarcados, como computadores de bordo de carros, painéis digitais e até mesmo possibilita a criação de aplicações de missão crítica, que funcionam em </w:t>
      </w:r>
      <w:commentRangeStart w:id="15"/>
      <w:r>
        <w:rPr>
          <w:rFonts w:ascii="Arial" w:hAnsi="Arial" w:cs="Arial"/>
          <w:sz w:val="24"/>
          <w:lang w:val="pt-BR"/>
        </w:rPr>
        <w:t>sistemas de tempo real</w:t>
      </w:r>
      <w:commentRangeEnd w:id="15"/>
      <w:r w:rsidR="003261CE">
        <w:rPr>
          <w:rStyle w:val="Refdecomentrio"/>
        </w:rPr>
        <w:commentReference w:id="15"/>
      </w:r>
      <w:r>
        <w:rPr>
          <w:rFonts w:ascii="Arial" w:hAnsi="Arial" w:cs="Arial"/>
          <w:sz w:val="24"/>
          <w:lang w:val="pt-BR"/>
        </w:rPr>
        <w:t>.</w:t>
      </w:r>
    </w:p>
    <w:p w14:paraId="74D6BC1F" w14:textId="77777777"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14:paraId="6CFBF030" w14:textId="77777777" w:rsidR="00E3010F" w:rsidRPr="000132FD" w:rsidRDefault="00E3010F" w:rsidP="003B56BF">
      <w:pPr>
        <w:pStyle w:val="Nvel3"/>
      </w:pPr>
      <w:bookmarkStart w:id="16" w:name="_Toc397712275"/>
      <w:commentRangeStart w:id="17"/>
      <w:r w:rsidRPr="000132FD">
        <w:t>QT QUICK</w:t>
      </w:r>
      <w:bookmarkEnd w:id="16"/>
    </w:p>
    <w:p w14:paraId="183A5641" w14:textId="77777777"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Para poder se descrever o Qt Quick, é necessário antes explicar sobre QML, a linguagem de programação utilizada para se fazer as interfaces gráficas de uma aplicação do módulo Qt Quick.</w:t>
      </w:r>
      <w:commentRangeEnd w:id="17"/>
      <w:r w:rsidR="003261CE">
        <w:rPr>
          <w:rStyle w:val="Refdecomentrio"/>
        </w:rPr>
        <w:commentReference w:id="17"/>
      </w:r>
    </w:p>
    <w:p w14:paraId="110BB5FC" w14:textId="77777777" w:rsidR="00E3010F" w:rsidRPr="000132FD" w:rsidRDefault="00E3010F" w:rsidP="003B56BF">
      <w:pPr>
        <w:pStyle w:val="Nvel4"/>
      </w:pPr>
      <w:bookmarkStart w:id="19" w:name="_Toc397712276"/>
      <w:r w:rsidRPr="000132FD">
        <w:t>QML</w:t>
      </w:r>
      <w:bookmarkEnd w:id="19"/>
    </w:p>
    <w:p w14:paraId="09514B22" w14:textId="77777777"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(2014e), o QML é uma linguagem declarativa que permite às interfaces de usuário serem descritas em termos de seus componentes visuais e como eles interagem e reagem entre eles.</w:t>
      </w:r>
    </w:p>
    <w:p w14:paraId="0EBC0EE0" w14:textId="77777777" w:rsidR="00E3010F" w:rsidRPr="002A546C" w:rsidRDefault="00E3010F" w:rsidP="003B56BF">
      <w:pPr>
        <w:pStyle w:val="Nvel3"/>
      </w:pPr>
      <w:bookmarkStart w:id="20" w:name="_Toc397712277"/>
      <w:r w:rsidRPr="002A546C">
        <w:t>QT WIDGETS</w:t>
      </w:r>
      <w:bookmarkEnd w:id="20"/>
    </w:p>
    <w:p w14:paraId="5F9371B4" w14:textId="77777777"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14:paraId="367DE76C" w14:textId="77777777" w:rsidR="00E3010F" w:rsidRPr="002A546C" w:rsidRDefault="00E3010F" w:rsidP="003B56BF">
      <w:pPr>
        <w:pStyle w:val="Nvel1"/>
        <w:rPr>
          <w:lang w:val="pt-BR"/>
        </w:rPr>
      </w:pPr>
      <w:bookmarkStart w:id="21" w:name="_Toc397712278"/>
      <w:r w:rsidRPr="002A546C">
        <w:rPr>
          <w:lang w:val="pt-BR"/>
        </w:rPr>
        <w:t>ALTERNATIVAS AO QT</w:t>
      </w:r>
      <w:bookmarkEnd w:id="21"/>
    </w:p>
    <w:p w14:paraId="1723FCB1" w14:textId="77777777"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14:paraId="5AA1DFB3" w14:textId="77777777" w:rsidR="00E3010F" w:rsidRPr="002A546C" w:rsidRDefault="001A526F" w:rsidP="003B56BF">
      <w:pPr>
        <w:pStyle w:val="Nvel1"/>
        <w:rPr>
          <w:lang w:val="pt-BR"/>
        </w:rPr>
      </w:pPr>
      <w:bookmarkStart w:id="22" w:name="_Toc397712279"/>
      <w:r>
        <w:rPr>
          <w:lang w:val="pt-BR"/>
        </w:rPr>
        <w:t>ESTUDO DE CASO</w:t>
      </w:r>
      <w:bookmarkEnd w:id="22"/>
    </w:p>
    <w:p w14:paraId="0F0FC839" w14:textId="77777777"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14:paraId="6B80DF49" w14:textId="77777777" w:rsidR="00E3010F" w:rsidRPr="002A546C" w:rsidRDefault="001A526F" w:rsidP="003B56BF">
      <w:pPr>
        <w:pStyle w:val="Nvel1"/>
        <w:rPr>
          <w:lang w:val="pt-BR"/>
        </w:rPr>
      </w:pPr>
      <w:bookmarkStart w:id="23" w:name="_Toc397712280"/>
      <w:r>
        <w:rPr>
          <w:lang w:val="pt-BR"/>
        </w:rPr>
        <w:t>CONCLUSÃO</w:t>
      </w:r>
      <w:bookmarkEnd w:id="23"/>
    </w:p>
    <w:p w14:paraId="4A02F6A5" w14:textId="77777777"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14:paraId="6EBCECFC" w14:textId="77777777" w:rsidR="00E3010F" w:rsidRPr="002A546C" w:rsidRDefault="001A526F" w:rsidP="003B56BF">
      <w:pPr>
        <w:pStyle w:val="Nvel1"/>
        <w:rPr>
          <w:lang w:val="pt-BR"/>
        </w:rPr>
      </w:pPr>
      <w:bookmarkStart w:id="24" w:name="_Toc397712281"/>
      <w:r>
        <w:rPr>
          <w:lang w:val="pt-BR"/>
        </w:rPr>
        <w:t>TRABALHOS FUTUROS</w:t>
      </w:r>
      <w:bookmarkEnd w:id="24"/>
    </w:p>
    <w:p w14:paraId="60DC5F9A" w14:textId="77777777"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14:paraId="014C920F" w14:textId="77777777" w:rsidR="00E3010F" w:rsidRPr="002A546C" w:rsidRDefault="00E3010F" w:rsidP="003B56BF">
      <w:pPr>
        <w:pStyle w:val="Nvel1"/>
        <w:rPr>
          <w:lang w:val="pt-BR"/>
        </w:rPr>
      </w:pPr>
      <w:bookmarkStart w:id="25" w:name="_Toc397712282"/>
      <w:r w:rsidRPr="002A546C">
        <w:rPr>
          <w:lang w:val="pt-BR"/>
        </w:rPr>
        <w:t>REFERÊNCIAS</w:t>
      </w:r>
      <w:bookmarkEnd w:id="25"/>
    </w:p>
    <w:p w14:paraId="718BE745" w14:textId="77777777" w:rsidR="00E3010F" w:rsidRPr="00E3010F" w:rsidRDefault="00E3010F" w:rsidP="00E3010F">
      <w:pPr>
        <w:spacing w:line="360" w:lineRule="auto"/>
        <w:rPr>
          <w:lang w:val="pt-BR"/>
        </w:rPr>
      </w:pPr>
      <w:r>
        <w:rPr>
          <w:rFonts w:ascii="Times New Roman" w:hAnsi="Times New Roman" w:cs="Times New Roman"/>
          <w:sz w:val="24"/>
          <w:lang w:val="en-US"/>
        </w:rPr>
        <w:t xml:space="preserve">BLANCHETTE J.; SUMMERFIELD M. </w:t>
      </w:r>
      <w:r>
        <w:rPr>
          <w:rFonts w:ascii="Times New Roman" w:hAnsi="Times New Roman" w:cs="Times New Roman"/>
          <w:i/>
          <w:sz w:val="24"/>
          <w:lang w:val="en-US"/>
        </w:rPr>
        <w:t xml:space="preserve">C++ GUI Programming with Qt 4, Second Edition. </w:t>
      </w:r>
      <w:r w:rsidRPr="00E3010F">
        <w:rPr>
          <w:rFonts w:ascii="Times New Roman" w:hAnsi="Times New Roman" w:cs="Times New Roman"/>
          <w:sz w:val="24"/>
          <w:lang w:val="pt-BR"/>
        </w:rPr>
        <w:t>2008.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r w:rsidRPr="00E3010F">
        <w:rPr>
          <w:rFonts w:ascii="Times New Roman" w:hAnsi="Times New Roman" w:cs="Times New Roman"/>
          <w:sz w:val="24"/>
          <w:lang w:val="pt-BR"/>
        </w:rPr>
        <w:t>Disponível em &lt;</w:t>
      </w:r>
      <w:r w:rsidR="003261CE">
        <w:fldChar w:fldCharType="begin"/>
      </w:r>
      <w:r w:rsidR="003261CE" w:rsidRPr="007244CB">
        <w:rPr>
          <w:lang w:val="pt-BR"/>
          <w:rPrChange w:id="26" w:author="Eduardo Rosalem Marcelino" w:date="2014-09-10T19:58:00Z">
            <w:rPr/>
          </w:rPrChange>
        </w:rPr>
        <w:instrText xml:space="preserve"> HYPERLINK "http://www.bogotobogo.com/cplusplus/files/c-gui-programming-with-qt-4-2ndedition.pdf" </w:instrText>
      </w:r>
      <w:r w:rsidR="003261CE">
        <w:fldChar w:fldCharType="separate"/>
      </w:r>
      <w:r w:rsidRPr="00E3010F">
        <w:rPr>
          <w:rStyle w:val="Hyperlink"/>
          <w:rFonts w:ascii="Times New Roman" w:hAnsi="Times New Roman" w:cs="Times New Roman"/>
          <w:sz w:val="24"/>
          <w:lang w:val="pt-BR"/>
        </w:rPr>
        <w:t>http://www.bogotobogo.com/cplusplus/files/c-gui-programming-with-qt-4-2ndedition.pdf</w:t>
      </w:r>
      <w:r w:rsidR="003261CE">
        <w:rPr>
          <w:rStyle w:val="Hyperlink"/>
          <w:rFonts w:ascii="Times New Roman" w:hAnsi="Times New Roman" w:cs="Times New Roman"/>
          <w:sz w:val="24"/>
          <w:lang w:val="pt-BR"/>
        </w:rPr>
        <w:fldChar w:fldCharType="end"/>
      </w:r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14:paraId="1F342726" w14:textId="77777777"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 xml:space="preserve">QT PROJECT. </w:t>
      </w:r>
      <w:r w:rsidRPr="00E3010F">
        <w:rPr>
          <w:rFonts w:ascii="Times New Roman" w:hAnsi="Times New Roman" w:cs="Times New Roman"/>
          <w:i/>
          <w:sz w:val="24"/>
          <w:lang w:val="pt-BR"/>
        </w:rPr>
        <w:t>Qt for WinRT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2014a.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r w:rsidR="003261CE">
        <w:fldChar w:fldCharType="begin"/>
      </w:r>
      <w:r w:rsidR="003261CE" w:rsidRPr="007244CB">
        <w:rPr>
          <w:lang w:val="pt-BR"/>
          <w:rPrChange w:id="27" w:author="Eduardo Rosalem Marcelino" w:date="2014-09-10T19:58:00Z">
            <w:rPr/>
          </w:rPrChange>
        </w:rPr>
        <w:instrText xml:space="preserve"> HYPERLINK "http://qt-project.org/wiki/WinRT" </w:instrText>
      </w:r>
      <w:r w:rsidR="003261CE">
        <w:fldChar w:fldCharType="separate"/>
      </w:r>
      <w:r w:rsidRPr="00E3010F">
        <w:rPr>
          <w:rStyle w:val="Hyperlink"/>
          <w:rFonts w:ascii="Times New Roman" w:hAnsi="Times New Roman" w:cs="Times New Roman"/>
          <w:sz w:val="24"/>
          <w:lang w:val="pt-BR"/>
        </w:rPr>
        <w:t>http://qt-project.org/wiki/WinRT</w:t>
      </w:r>
      <w:r w:rsidR="003261CE">
        <w:rPr>
          <w:rStyle w:val="Hyperlink"/>
          <w:rFonts w:ascii="Times New Roman" w:hAnsi="Times New Roman" w:cs="Times New Roman"/>
          <w:sz w:val="24"/>
          <w:lang w:val="pt-BR"/>
        </w:rPr>
        <w:fldChar w:fldCharType="end"/>
      </w:r>
      <w:r w:rsidRPr="00E3010F">
        <w:rPr>
          <w:rFonts w:ascii="Times New Roman" w:hAnsi="Times New Roman" w:cs="Times New Roman"/>
          <w:sz w:val="24"/>
          <w:lang w:val="pt-BR"/>
        </w:rPr>
        <w:t>&gt;. Acesso em 28 agosto 2014.</w:t>
      </w:r>
    </w:p>
    <w:p w14:paraId="2ECE9D2B" w14:textId="77777777"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Supported Platforms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2014b.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r w:rsidR="003261CE">
        <w:fldChar w:fldCharType="begin"/>
      </w:r>
      <w:r w:rsidR="003261CE" w:rsidRPr="007244CB">
        <w:rPr>
          <w:lang w:val="pt-BR"/>
          <w:rPrChange w:id="28" w:author="Eduardo Rosalem Marcelino" w:date="2014-09-10T19:58:00Z">
            <w:rPr/>
          </w:rPrChange>
        </w:rPr>
        <w:instrText xml:space="preserve"> HYPERLINK "http://qt-project.org/doc/qt-5/supported-platforms.html" </w:instrText>
      </w:r>
      <w:r w:rsidR="003261CE">
        <w:fldChar w:fldCharType="separate"/>
      </w:r>
      <w:r w:rsidRPr="00E3010F">
        <w:rPr>
          <w:rStyle w:val="Hyperlink"/>
          <w:rFonts w:ascii="Times New Roman" w:hAnsi="Times New Roman" w:cs="Times New Roman"/>
          <w:sz w:val="24"/>
          <w:lang w:val="pt-BR"/>
        </w:rPr>
        <w:t>http://qt-project.org/doc/qt-5/supported-platforms.html</w:t>
      </w:r>
      <w:r w:rsidR="003261CE">
        <w:rPr>
          <w:rStyle w:val="Hyperlink"/>
          <w:rFonts w:ascii="Times New Roman" w:hAnsi="Times New Roman" w:cs="Times New Roman"/>
          <w:sz w:val="24"/>
          <w:lang w:val="pt-BR"/>
        </w:rPr>
        <w:fldChar w:fldCharType="end"/>
      </w:r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14:paraId="47705595" w14:textId="77777777"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IDE Overview. 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2014c.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r w:rsidR="003261CE">
        <w:fldChar w:fldCharType="begin"/>
      </w:r>
      <w:r w:rsidR="003261CE" w:rsidRPr="007244CB">
        <w:rPr>
          <w:lang w:val="pt-BR"/>
          <w:rPrChange w:id="29" w:author="Eduardo Rosalem Marcelino" w:date="2014-09-10T19:58:00Z">
            <w:rPr/>
          </w:rPrChange>
        </w:rPr>
        <w:instrText xml:space="preserve"> HYPERLINK "http://qt-project</w:instrText>
      </w:r>
      <w:r w:rsidR="003261CE" w:rsidRPr="007244CB">
        <w:rPr>
          <w:lang w:val="pt-BR"/>
          <w:rPrChange w:id="30" w:author="Eduardo Rosalem Marcelino" w:date="2014-09-10T19:58:00Z">
            <w:rPr/>
          </w:rPrChange>
        </w:rPr>
        <w:instrText xml:space="preserve">.org/doc/qtcreator-3.2/creator-overview.html" </w:instrText>
      </w:r>
      <w:r w:rsidR="003261CE">
        <w:fldChar w:fldCharType="separate"/>
      </w:r>
      <w:r w:rsidRPr="00E3010F">
        <w:rPr>
          <w:rStyle w:val="Hyperlink"/>
          <w:rFonts w:ascii="Times New Roman" w:hAnsi="Times New Roman" w:cs="Times New Roman"/>
          <w:sz w:val="24"/>
          <w:lang w:val="pt-BR"/>
        </w:rPr>
        <w:t>http://qt-project.org/doc/qtcreator-3.2/creator-overview.html</w:t>
      </w:r>
      <w:r w:rsidR="003261CE">
        <w:rPr>
          <w:rStyle w:val="Hyperlink"/>
          <w:rFonts w:ascii="Times New Roman" w:hAnsi="Times New Roman" w:cs="Times New Roman"/>
          <w:sz w:val="24"/>
          <w:lang w:val="pt-BR"/>
        </w:rPr>
        <w:fldChar w:fldCharType="end"/>
      </w:r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14:paraId="3B90229A" w14:textId="77777777"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Qt Quick</w:t>
      </w:r>
      <w:r w:rsidRPr="00E3010F">
        <w:rPr>
          <w:rFonts w:ascii="Times New Roman" w:hAnsi="Times New Roman" w:cs="Times New Roman"/>
          <w:sz w:val="24"/>
          <w:lang w:val="pt-BR"/>
        </w:rPr>
        <w:t>. 2014d. Disponível em:</w:t>
      </w:r>
    </w:p>
    <w:p w14:paraId="238C2FE2" w14:textId="77777777"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1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http://qt-project.org/doc/qt-5/qtquick-index.html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14:paraId="5415C4F2" w14:textId="77777777"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_____Qt QML. 2014e Disponível em:</w:t>
      </w:r>
    </w:p>
    <w:p w14:paraId="62315B91" w14:textId="77777777" w:rsidR="00E3010F" w:rsidRPr="002A546C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2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http://qt-project.org/doc/qt-5/qmlapplications.html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 xml:space="preserve">&gt;. </w:t>
      </w:r>
      <w:r w:rsidRPr="002A546C">
        <w:rPr>
          <w:rFonts w:ascii="Times New Roman" w:hAnsi="Times New Roman" w:cs="Times New Roman"/>
          <w:sz w:val="24"/>
          <w:lang w:val="pt-BR"/>
        </w:rPr>
        <w:t>Acesso em 01 setembro 2014.</w:t>
      </w:r>
    </w:p>
    <w:p w14:paraId="1A92B9D9" w14:textId="77777777" w:rsidR="001A526F" w:rsidRDefault="00E3010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2A546C">
        <w:rPr>
          <w:rFonts w:ascii="Times New Roman" w:hAnsi="Times New Roman" w:cs="Times New Roman"/>
          <w:sz w:val="24"/>
          <w:lang w:val="pt-BR"/>
        </w:rPr>
        <w:t>_____</w:t>
      </w:r>
      <w:r w:rsidRPr="002A546C">
        <w:rPr>
          <w:rFonts w:ascii="Times New Roman" w:hAnsi="Times New Roman" w:cs="Times New Roman"/>
          <w:i/>
          <w:sz w:val="24"/>
          <w:lang w:val="pt-BR"/>
        </w:rPr>
        <w:t>Qt Widgets.</w:t>
      </w:r>
      <w:r w:rsidRPr="002A546C">
        <w:rPr>
          <w:rFonts w:ascii="Times New Roman" w:hAnsi="Times New Roman" w:cs="Times New Roman"/>
          <w:sz w:val="24"/>
          <w:lang w:val="pt-BR"/>
        </w:rPr>
        <w:t xml:space="preserve"> 2014f. Disponível em:</w:t>
      </w:r>
      <w:r w:rsidR="002A546C" w:rsidRPr="002A546C">
        <w:rPr>
          <w:rFonts w:ascii="Times New Roman" w:hAnsi="Times New Roman" w:cs="Times New Roman"/>
          <w:sz w:val="24"/>
          <w:lang w:val="pt-BR"/>
        </w:rPr>
        <w:br/>
      </w:r>
      <w:r w:rsidRPr="002A546C">
        <w:rPr>
          <w:rFonts w:ascii="Times New Roman" w:hAnsi="Times New Roman" w:cs="Times New Roman"/>
          <w:sz w:val="24"/>
          <w:lang w:val="pt-BR"/>
        </w:rPr>
        <w:t>&lt;</w:t>
      </w:r>
      <w:r w:rsidR="003261CE">
        <w:fldChar w:fldCharType="begin"/>
      </w:r>
      <w:r w:rsidR="003261CE" w:rsidRPr="007244CB">
        <w:rPr>
          <w:lang w:val="pt-BR"/>
          <w:rPrChange w:id="31" w:author="Eduardo Rosalem Marcelino" w:date="2014-09-10T19:58:00Z">
            <w:rPr/>
          </w:rPrChange>
        </w:rPr>
        <w:instrText xml:space="preserve"> HYPERLINK "http://qt-project.org/doc/qt-5/qtwidgets-index.html" </w:instrText>
      </w:r>
      <w:r w:rsidR="003261CE">
        <w:fldChar w:fldCharType="separate"/>
      </w:r>
      <w:r w:rsidRPr="002A546C">
        <w:rPr>
          <w:rStyle w:val="Hyperlink"/>
          <w:rFonts w:ascii="Times New Roman" w:hAnsi="Times New Roman" w:cs="Times New Roman"/>
          <w:sz w:val="24"/>
          <w:lang w:val="pt-BR"/>
        </w:rPr>
        <w:t>http://qt-project.org/doc/qt-5/qtwidgets-index.html</w:t>
      </w:r>
      <w:r w:rsidR="003261CE">
        <w:rPr>
          <w:rStyle w:val="Hyperlink"/>
          <w:rFonts w:ascii="Times New Roman" w:hAnsi="Times New Roman" w:cs="Times New Roman"/>
          <w:sz w:val="24"/>
          <w:lang w:val="pt-BR"/>
        </w:rPr>
        <w:fldChar w:fldCharType="end"/>
      </w:r>
      <w:r w:rsidRPr="002A546C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14:paraId="09F06A17" w14:textId="77777777" w:rsid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_____</w:t>
      </w:r>
      <w:r>
        <w:rPr>
          <w:rFonts w:ascii="Times New Roman" w:hAnsi="Times New Roman" w:cs="Times New Roman"/>
          <w:i/>
          <w:sz w:val="24"/>
          <w:lang w:val="pt-BR"/>
        </w:rPr>
        <w:t>New Features in Qt 5.3</w:t>
      </w:r>
      <w:r>
        <w:rPr>
          <w:rFonts w:ascii="Times New Roman" w:hAnsi="Times New Roman" w:cs="Times New Roman"/>
          <w:sz w:val="24"/>
          <w:lang w:val="pt-BR"/>
        </w:rPr>
        <w:t>. 2014g.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r w:rsidR="003261CE">
        <w:fldChar w:fldCharType="begin"/>
      </w:r>
      <w:r w:rsidR="003261CE" w:rsidRPr="007244CB">
        <w:rPr>
          <w:lang w:val="pt-BR"/>
          <w:rPrChange w:id="32" w:author="Eduardo Rosalem Marcelino" w:date="2014-09-10T19:58:00Z">
            <w:rPr/>
          </w:rPrChange>
        </w:rPr>
        <w:instrText xml:space="preserve"> HYPERLINK "http:</w:instrText>
      </w:r>
      <w:r w:rsidR="003261CE" w:rsidRPr="007244CB">
        <w:rPr>
          <w:lang w:val="pt-BR"/>
          <w:rPrChange w:id="33" w:author="Eduardo Rosalem Marcelino" w:date="2014-09-10T19:58:00Z">
            <w:rPr/>
          </w:rPrChange>
        </w:rPr>
        <w:instrText xml:space="preserve">//qt-project.org/wiki/New-Features-in-Qt-5.3" </w:instrText>
      </w:r>
      <w:r w:rsidR="003261CE">
        <w:fldChar w:fldCharType="separate"/>
      </w:r>
      <w:r w:rsidRPr="009A143B">
        <w:rPr>
          <w:rStyle w:val="Hyperlink"/>
          <w:rFonts w:ascii="Times New Roman" w:hAnsi="Times New Roman" w:cs="Times New Roman"/>
          <w:sz w:val="24"/>
          <w:lang w:val="pt-BR"/>
        </w:rPr>
        <w:t>http://qt-project.org/wiki/New-Features-in-Qt-5.3</w:t>
      </w:r>
      <w:r w:rsidR="003261CE">
        <w:rPr>
          <w:rStyle w:val="Hyperlink"/>
          <w:rFonts w:ascii="Times New Roman" w:hAnsi="Times New Roman" w:cs="Times New Roman"/>
          <w:sz w:val="24"/>
          <w:lang w:val="pt-BR"/>
        </w:rPr>
        <w:fldChar w:fldCharType="end"/>
      </w:r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p w14:paraId="6722A6EE" w14:textId="77777777" w:rsidR="001A526F" w:rsidRP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QT DIGIA. </w:t>
      </w:r>
      <w:r>
        <w:rPr>
          <w:rFonts w:ascii="Times New Roman" w:hAnsi="Times New Roman" w:cs="Times New Roman"/>
          <w:i/>
          <w:sz w:val="24"/>
          <w:lang w:val="pt-BR"/>
        </w:rPr>
        <w:t>Qt Creator Enterprise</w:t>
      </w:r>
      <w:r>
        <w:rPr>
          <w:rFonts w:ascii="Times New Roman" w:hAnsi="Times New Roman" w:cs="Times New Roman"/>
          <w:sz w:val="24"/>
          <w:lang w:val="pt-BR"/>
        </w:rPr>
        <w:t>. 2014.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r w:rsidR="003261CE">
        <w:fldChar w:fldCharType="begin"/>
      </w:r>
      <w:r w:rsidR="003261CE" w:rsidRPr="007244CB">
        <w:rPr>
          <w:lang w:val="pt-BR"/>
          <w:rPrChange w:id="34" w:author="Eduardo Rosalem Marcelino" w:date="2014-09-10T19:58:00Z">
            <w:rPr/>
          </w:rPrChange>
        </w:rPr>
        <w:instrText xml:space="preserve"> HYPERLINK "http://qt.digia.com/Product" </w:instrText>
      </w:r>
      <w:r w:rsidR="003261CE">
        <w:fldChar w:fldCharType="separate"/>
      </w:r>
      <w:r w:rsidRPr="009A143B">
        <w:rPr>
          <w:rStyle w:val="Hyperlink"/>
          <w:rFonts w:ascii="Times New Roman" w:hAnsi="Times New Roman" w:cs="Times New Roman"/>
          <w:sz w:val="24"/>
          <w:lang w:val="pt-BR"/>
        </w:rPr>
        <w:t>http://qt.digia.com/Product</w:t>
      </w:r>
      <w:r w:rsidR="003261CE">
        <w:rPr>
          <w:rStyle w:val="Hyperlink"/>
          <w:rFonts w:ascii="Times New Roman" w:hAnsi="Times New Roman" w:cs="Times New Roman"/>
          <w:sz w:val="24"/>
          <w:lang w:val="pt-BR"/>
        </w:rPr>
        <w:fldChar w:fldCharType="end"/>
      </w:r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sectPr w:rsidR="001A526F" w:rsidRPr="001A526F" w:rsidSect="000132FD">
      <w:headerReference w:type="default" r:id="rId13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Eduardo Rosalem Marcelino" w:date="2014-09-10T19:59:00Z" w:initials="ERM">
    <w:p w14:paraId="1B909D6D" w14:textId="77777777" w:rsidR="007244CB" w:rsidRPr="007244CB" w:rsidRDefault="007244C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244CB">
        <w:rPr>
          <w:lang w:val="pt-BR"/>
        </w:rPr>
        <w:t>Não utilizer nada na 1</w:t>
      </w:r>
      <w:r>
        <w:rPr>
          <w:lang w:val="pt-BR"/>
        </w:rPr>
        <w:t xml:space="preserve">ª </w:t>
      </w:r>
      <w:r w:rsidRPr="007244CB">
        <w:rPr>
          <w:lang w:val="pt-BR"/>
        </w:rPr>
        <w:t xml:space="preserve"> pessoa</w:t>
      </w:r>
    </w:p>
  </w:comment>
  <w:comment w:id="6" w:author="Eduardo Rosalem Marcelino" w:date="2014-09-10T20:04:00Z" w:initials="ERM">
    <w:p w14:paraId="15F42854" w14:textId="77777777" w:rsidR="007244CB" w:rsidRPr="007244CB" w:rsidRDefault="007244C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244CB">
        <w:rPr>
          <w:lang w:val="pt-BR"/>
        </w:rPr>
        <w:t>Dá para incluir uma foto do logo do QT, uma imagem de sua IDE, d</w:t>
      </w:r>
      <w:r>
        <w:rPr>
          <w:lang w:val="pt-BR"/>
        </w:rPr>
        <w:t>á para falar um pouco mais e até ilustrar um dos exemplos de programas feitos com QT (EX WireShark)</w:t>
      </w:r>
    </w:p>
  </w:comment>
  <w:comment w:id="7" w:author="Eduardo Rosalem Marcelino" w:date="2014-09-10T20:00:00Z" w:initials="ERM">
    <w:p w14:paraId="52BBEE2A" w14:textId="77777777" w:rsidR="007244CB" w:rsidRPr="007244CB" w:rsidRDefault="007244C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244CB">
        <w:rPr>
          <w:lang w:val="pt-BR"/>
        </w:rPr>
        <w:t>Palavras em outra lingua colocar em it</w:t>
      </w:r>
      <w:r>
        <w:rPr>
          <w:lang w:val="pt-BR"/>
        </w:rPr>
        <w:t>álico!</w:t>
      </w:r>
    </w:p>
  </w:comment>
  <w:comment w:id="9" w:author="Eduardo Rosalem Marcelino" w:date="2014-09-10T20:00:00Z" w:initials="ERM">
    <w:p w14:paraId="0EAC9E52" w14:textId="77777777" w:rsidR="007244CB" w:rsidRPr="007244CB" w:rsidRDefault="007244C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244CB">
        <w:rPr>
          <w:lang w:val="pt-BR"/>
        </w:rPr>
        <w:t>Isso está mais para “filosofia”</w:t>
      </w:r>
    </w:p>
  </w:comment>
  <w:comment w:id="12" w:author="Eduardo Rosalem Marcelino" w:date="2014-09-10T20:05:00Z" w:initials="ERM">
    <w:p w14:paraId="69C54906" w14:textId="0F51C790" w:rsidR="003261CE" w:rsidRPr="003261CE" w:rsidRDefault="003261C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61CE">
        <w:rPr>
          <w:lang w:val="pt-BR"/>
        </w:rPr>
        <w:t xml:space="preserve">De novo verbo na 1a pessoa. </w:t>
      </w:r>
      <w:r>
        <w:rPr>
          <w:lang w:val="pt-BR"/>
        </w:rPr>
        <w:t>E não fale disso agora, fale disso no capítulo do estudo de caso.</w:t>
      </w:r>
    </w:p>
  </w:comment>
  <w:comment w:id="13" w:author="Eduardo Rosalem Marcelino" w:date="2014-09-10T20:06:00Z" w:initials="ERM">
    <w:p w14:paraId="4F61A512" w14:textId="24EBD1C1" w:rsidR="003261CE" w:rsidRPr="003261CE" w:rsidRDefault="003261C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61CE">
        <w:rPr>
          <w:lang w:val="pt-BR"/>
        </w:rPr>
        <w:t>Coloque no capítulo do estudo de caso.</w:t>
      </w:r>
    </w:p>
  </w:comment>
  <w:comment w:id="15" w:author="Eduardo Rosalem Marcelino" w:date="2014-09-10T20:07:00Z" w:initials="ERM">
    <w:p w14:paraId="05DA9D74" w14:textId="41032B68" w:rsidR="003261CE" w:rsidRPr="003261CE" w:rsidRDefault="003261C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61CE">
        <w:rPr>
          <w:lang w:val="pt-BR"/>
        </w:rPr>
        <w:t>A banca pode perguntar para voc</w:t>
      </w:r>
      <w:r>
        <w:rPr>
          <w:lang w:val="pt-BR"/>
        </w:rPr>
        <w:t>ês o que é isso. Vocês sabem?</w:t>
      </w:r>
    </w:p>
  </w:comment>
  <w:comment w:id="17" w:author="Eduardo Rosalem Marcelino" w:date="2014-09-10T20:08:00Z" w:initials="ERM">
    <w:p w14:paraId="44E076A1" w14:textId="3DDB50D9" w:rsidR="003261CE" w:rsidRPr="003261CE" w:rsidRDefault="003261C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61CE">
        <w:rPr>
          <w:lang w:val="pt-BR"/>
        </w:rPr>
        <w:t xml:space="preserve">Ficou ruim isso antes do QML… se para </w:t>
      </w:r>
      <w:r>
        <w:rPr>
          <w:lang w:val="pt-BR"/>
        </w:rPr>
        <w:t>conhece-lo é necessário primeiro conhecer o QML, então coloque o QML primeiro.</w:t>
      </w:r>
      <w:bookmarkStart w:id="18" w:name="_GoBack"/>
      <w:bookmarkEnd w:id="1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909D6D" w15:done="0"/>
  <w15:commentEx w15:paraId="15F42854" w15:done="0"/>
  <w15:commentEx w15:paraId="52BBEE2A" w15:done="0"/>
  <w15:commentEx w15:paraId="0EAC9E52" w15:done="0"/>
  <w15:commentEx w15:paraId="69C54906" w15:done="0"/>
  <w15:commentEx w15:paraId="4F61A512" w15:done="0"/>
  <w15:commentEx w15:paraId="05DA9D74" w15:done="0"/>
  <w15:commentEx w15:paraId="44E076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BC468" w14:textId="77777777" w:rsidR="00E91422" w:rsidRDefault="00E91422" w:rsidP="000132FD">
      <w:pPr>
        <w:spacing w:after="0" w:line="240" w:lineRule="auto"/>
      </w:pPr>
      <w:r>
        <w:separator/>
      </w:r>
    </w:p>
  </w:endnote>
  <w:endnote w:type="continuationSeparator" w:id="0">
    <w:p w14:paraId="44076A58" w14:textId="77777777" w:rsidR="00E91422" w:rsidRDefault="00E91422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691CE" w14:textId="77777777" w:rsidR="00E91422" w:rsidRDefault="00E91422" w:rsidP="000132FD">
      <w:pPr>
        <w:spacing w:after="0" w:line="240" w:lineRule="auto"/>
      </w:pPr>
      <w:r>
        <w:separator/>
      </w:r>
    </w:p>
  </w:footnote>
  <w:footnote w:type="continuationSeparator" w:id="0">
    <w:p w14:paraId="724A29F9" w14:textId="77777777" w:rsidR="00E91422" w:rsidRDefault="00E91422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34D98" w14:textId="77777777" w:rsidR="000132FD" w:rsidRDefault="000132FD">
    <w:pPr>
      <w:pStyle w:val="Cabealho"/>
      <w:jc w:val="right"/>
    </w:pPr>
  </w:p>
  <w:p w14:paraId="41849E8E" w14:textId="77777777"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14:paraId="41606717" w14:textId="77777777"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1CE">
          <w:rPr>
            <w:noProof/>
          </w:rPr>
          <w:t>18</w:t>
        </w:r>
        <w:r>
          <w:fldChar w:fldCharType="end"/>
        </w:r>
      </w:p>
    </w:sdtContent>
  </w:sdt>
  <w:p w14:paraId="2A5FC210" w14:textId="77777777"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2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51505EE"/>
    <w:multiLevelType w:val="multilevel"/>
    <w:tmpl w:val="8892DF04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4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5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uardo Rosalem Marcelino">
    <w15:presenceInfo w15:providerId="AD" w15:userId="S-1-5-21-3815829652-3792009808-3391492624-1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trackRevision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1A526F"/>
    <w:rsid w:val="002471C8"/>
    <w:rsid w:val="002A546C"/>
    <w:rsid w:val="003261CE"/>
    <w:rsid w:val="0037007A"/>
    <w:rsid w:val="003B56BF"/>
    <w:rsid w:val="00515C00"/>
    <w:rsid w:val="00652997"/>
    <w:rsid w:val="007244CB"/>
    <w:rsid w:val="009308E3"/>
    <w:rsid w:val="00952442"/>
    <w:rsid w:val="00E3010F"/>
    <w:rsid w:val="00E9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87F906"/>
  <w15:chartTrackingRefBased/>
  <w15:docId w15:val="{27AE35FA-8DDD-4EBA-A74A-8312A613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3B56BF"/>
    <w:pPr>
      <w:numPr>
        <w:ilvl w:val="1"/>
      </w:numPr>
      <w:spacing w:before="360"/>
    </w:pPr>
    <w:rPr>
      <w:rFonts w:cs="Arial"/>
      <w:szCs w:val="24"/>
      <w:lang w:val="pt-BR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952442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3B56BF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qFormat/>
    <w:rsid w:val="00952442"/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952442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3B56BF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24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44CB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7244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244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244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244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244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qt-project.org/doc/qt-5/qmlapplicatio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t-project.org/doc/qt-5/qtquick-index.html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9757F-383A-4F99-BABA-DFBF70E2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20</Pages>
  <Words>1172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</dc:creator>
  <cp:keywords/>
  <dc:description/>
  <cp:lastModifiedBy>Eduardo Rosalem Marcelino</cp:lastModifiedBy>
  <cp:revision>7</cp:revision>
  <dcterms:created xsi:type="dcterms:W3CDTF">2014-09-03T19:49:00Z</dcterms:created>
  <dcterms:modified xsi:type="dcterms:W3CDTF">2014-09-10T23:09:00Z</dcterms:modified>
</cp:coreProperties>
</file>