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8659A" w14:textId="77777777"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14:paraId="370EC0E1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14:paraId="4C0A3BD9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3FA6D1F1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7DD0E9C8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52A598B0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35DF7BAB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14:paraId="59981FE4" w14:textId="77777777"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14:paraId="3C0C66B0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42CC4741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31D64FDF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05C2EDE4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22CE912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FF61595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0EA6B7E5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CE97999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3EABF45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14:paraId="2FB887FE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14:paraId="5545F184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774F3169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34278EE5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6CA1A382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00A9489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00F10B3D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3A48D0DE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681A6D9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14:paraId="06EA9BBE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14:paraId="71657162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5BBBA0A1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14:paraId="480E2D36" w14:textId="77777777"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14:paraId="62E93998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8537947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5605257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7B439A42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6B81E131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70A90185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EAC3ABD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50561C08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14:paraId="127E41AA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14:paraId="10A9D9AC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5F1056D3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0DFD777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7659988A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663DDBB1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6E22155A" w14:textId="77777777"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</w:t>
      </w:r>
      <w:proofErr w:type="spellStart"/>
      <w:r>
        <w:rPr>
          <w:rFonts w:ascii="Arial" w:hAnsi="Arial" w:cs="Arial"/>
          <w:sz w:val="24"/>
          <w:szCs w:val="28"/>
        </w:rPr>
        <w:t>Ms</w:t>
      </w:r>
      <w:proofErr w:type="spellEnd"/>
      <w:r>
        <w:rPr>
          <w:rFonts w:ascii="Arial" w:hAnsi="Arial" w:cs="Arial"/>
          <w:sz w:val="24"/>
          <w:szCs w:val="28"/>
        </w:rPr>
        <w:t xml:space="preserve">. Eduardo </w:t>
      </w:r>
      <w:proofErr w:type="spellStart"/>
      <w:r>
        <w:rPr>
          <w:rFonts w:ascii="Arial" w:hAnsi="Arial" w:cs="Arial"/>
          <w:sz w:val="24"/>
          <w:szCs w:val="28"/>
        </w:rPr>
        <w:t>Rosalém</w:t>
      </w:r>
      <w:proofErr w:type="spellEnd"/>
      <w:r>
        <w:rPr>
          <w:rFonts w:ascii="Arial" w:hAnsi="Arial" w:cs="Arial"/>
          <w:sz w:val="24"/>
          <w:szCs w:val="28"/>
        </w:rPr>
        <w:t xml:space="preserve"> Marcelino, apresentado à Faculdade de Tecnologia </w:t>
      </w:r>
      <w:proofErr w:type="spellStart"/>
      <w:r>
        <w:rPr>
          <w:rFonts w:ascii="Arial" w:hAnsi="Arial" w:cs="Arial"/>
          <w:sz w:val="24"/>
          <w:szCs w:val="28"/>
        </w:rPr>
        <w:t>Termomecanica</w:t>
      </w:r>
      <w:proofErr w:type="spellEnd"/>
      <w:r>
        <w:rPr>
          <w:rFonts w:ascii="Arial" w:hAnsi="Arial" w:cs="Arial"/>
          <w:sz w:val="24"/>
          <w:szCs w:val="28"/>
        </w:rPr>
        <w:t xml:space="preserve"> como requisito para obtenção do título de Tecnólogo.</w:t>
      </w:r>
    </w:p>
    <w:p w14:paraId="2C9A07CC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C29D861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5C5ECEB6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3C2D1547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896139F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07B7189" w14:textId="77777777"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14:paraId="3ABF6624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14:paraId="5BBE56F5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14:paraId="301AD3B7" w14:textId="77777777"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14:paraId="1038DDBD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709F4F5C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2AB46300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6546C419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66DDEFC3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14:paraId="6B43EF44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14:paraId="283F0555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4BC4AA6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168881B2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Trabalho de Conclusão de Curso – Faculdade de Tecnologia </w:t>
      </w:r>
      <w:proofErr w:type="spellStart"/>
      <w:r>
        <w:rPr>
          <w:rFonts w:ascii="Arial" w:hAnsi="Arial" w:cs="Arial"/>
          <w:sz w:val="28"/>
          <w:szCs w:val="28"/>
        </w:rPr>
        <w:t>Termomecanica</w:t>
      </w:r>
      <w:proofErr w:type="spellEnd"/>
    </w:p>
    <w:p w14:paraId="0DE456C5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0BE17386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14:paraId="631998BF" w14:textId="77777777"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14:paraId="6805B2A6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14:paraId="3DA36D49" w14:textId="77777777"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14:paraId="41A46156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proofErr w:type="spellStart"/>
      <w:r>
        <w:rPr>
          <w:rFonts w:ascii="Arial" w:hAnsi="Arial" w:cs="Arial"/>
          <w:sz w:val="28"/>
          <w:szCs w:val="28"/>
        </w:rPr>
        <w:t>Ms</w:t>
      </w:r>
      <w:proofErr w:type="spellEnd"/>
      <w:r>
        <w:rPr>
          <w:rFonts w:ascii="Arial" w:hAnsi="Arial" w:cs="Arial"/>
          <w:sz w:val="28"/>
          <w:szCs w:val="28"/>
        </w:rPr>
        <w:t xml:space="preserve">. Eduardo </w:t>
      </w:r>
      <w:proofErr w:type="spellStart"/>
      <w:r>
        <w:rPr>
          <w:rFonts w:ascii="Arial" w:hAnsi="Arial" w:cs="Arial"/>
          <w:sz w:val="28"/>
          <w:szCs w:val="28"/>
        </w:rPr>
        <w:t>Rosalém</w:t>
      </w:r>
      <w:proofErr w:type="spellEnd"/>
      <w:r>
        <w:rPr>
          <w:rFonts w:ascii="Arial" w:hAnsi="Arial" w:cs="Arial"/>
          <w:sz w:val="28"/>
          <w:szCs w:val="28"/>
        </w:rPr>
        <w:t xml:space="preserve"> Marcelino</w:t>
      </w:r>
    </w:p>
    <w:p w14:paraId="5A36F596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14:paraId="09785110" w14:textId="77777777"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14:paraId="67CA96EC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proofErr w:type="spellStart"/>
      <w:ins w:id="0" w:author="Eduardo Rosalem Marcelino" w:date="2014-09-22T21:48:00Z">
        <w:r w:rsidR="00D4221D">
          <w:rPr>
            <w:rFonts w:ascii="Arial" w:hAnsi="Arial" w:cs="Arial"/>
            <w:sz w:val="28"/>
            <w:szCs w:val="28"/>
          </w:rPr>
          <w:t>Ms</w:t>
        </w:r>
        <w:proofErr w:type="spellEnd"/>
        <w:r w:rsidR="00D4221D">
          <w:rPr>
            <w:rFonts w:ascii="Arial" w:hAnsi="Arial" w:cs="Arial"/>
            <w:sz w:val="28"/>
            <w:szCs w:val="28"/>
          </w:rPr>
          <w:t xml:space="preserve">. </w:t>
        </w:r>
      </w:ins>
      <w:r w:rsidR="00745BF0">
        <w:rPr>
          <w:rFonts w:ascii="Arial" w:hAnsi="Arial" w:cs="Arial"/>
          <w:sz w:val="28"/>
          <w:szCs w:val="28"/>
        </w:rPr>
        <w:t>Ricardo S. Jacomini</w:t>
      </w:r>
    </w:p>
    <w:p w14:paraId="620CB9D8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14:paraId="1D4272B4" w14:textId="77777777"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14:paraId="19373810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14:paraId="766E7B07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14:paraId="0772A4BF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14:paraId="5426E7C3" w14:textId="77777777"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14:paraId="7395FC67" w14:textId="77777777"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14:paraId="5C00F014" w14:textId="77777777"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14:paraId="2B07286D" w14:textId="77777777"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14:paraId="4CA6AC6C" w14:textId="77777777"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14:paraId="3131885F" w14:textId="77777777"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14:paraId="544975E2" w14:textId="77777777"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14:paraId="213C42FC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1FE275E5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4DD19C72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7D6B9B79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24387DE6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2642ADA8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670CDC59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736E25C2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63AB851A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461E1993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0BC80229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130785A3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229E6E2C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32F54B0D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074D0CFD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31F80287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1285CCDD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3210E944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4DD1AB45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7FA46089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60186C3E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23FD65C2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4B359825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621AA705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33865404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14:paraId="4351F831" w14:textId="77777777"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14:paraId="3AAB485E" w14:textId="77777777"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14:paraId="58040C73" w14:textId="77777777"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14:paraId="2E5E6A80" w14:textId="77777777"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14:paraId="7728785A" w14:textId="77777777"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14:paraId="669E1C50" w14:textId="77777777"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5AB12092" w14:textId="77777777"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14:paraId="583B7660" w14:textId="77777777" w:rsidR="009308E3" w:rsidRPr="00140A4E" w:rsidRDefault="009308E3" w:rsidP="005C778E">
      <w:pPr>
        <w:pStyle w:val="Texto"/>
        <w:rPr>
          <w:lang w:val="en-US"/>
        </w:rPr>
      </w:pPr>
      <w:r>
        <w:t xml:space="preserve">Este trabalho tem como objetivo central o desenvolvimento de uma aplicação </w:t>
      </w:r>
      <w:proofErr w:type="spellStart"/>
      <w:r>
        <w:t>multiplataforma</w:t>
      </w:r>
      <w:proofErr w:type="spellEnd"/>
      <w:r>
        <w:t xml:space="preserve"> utilizando o framework </w:t>
      </w:r>
      <w:proofErr w:type="spellStart"/>
      <w:r>
        <w:t>Qt</w:t>
      </w:r>
      <w:proofErr w:type="spellEnd"/>
      <w:r>
        <w:t xml:space="preserve">. </w:t>
      </w:r>
      <w:r w:rsidRPr="00140A4E">
        <w:rPr>
          <w:lang w:val="en-US"/>
        </w:rPr>
        <w:t>&lt;Continua&gt;</w:t>
      </w:r>
    </w:p>
    <w:p w14:paraId="7C392BF2" w14:textId="77777777"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14:paraId="3857D268" w14:textId="77777777"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14:paraId="1C2FC46A" w14:textId="77777777" w:rsidR="009308E3" w:rsidRPr="00A41EB2" w:rsidRDefault="009308E3" w:rsidP="005C778E">
      <w:pPr>
        <w:jc w:val="both"/>
        <w:rPr>
          <w:rFonts w:ascii="Arial" w:hAnsi="Arial" w:cs="Arial"/>
          <w:sz w:val="24"/>
          <w:szCs w:val="28"/>
          <w:lang w:val="en-US"/>
          <w:rPrChange w:id="1" w:author="Eduardo Rosalem Marcelino" w:date="2014-09-23T19:34:00Z">
            <w:rPr>
              <w:rFonts w:ascii="Arial" w:hAnsi="Arial" w:cs="Arial"/>
              <w:sz w:val="24"/>
              <w:szCs w:val="28"/>
            </w:rPr>
          </w:rPrChange>
        </w:rPr>
      </w:pPr>
      <w:proofErr w:type="spellStart"/>
      <w:r w:rsidRPr="00A41EB2">
        <w:rPr>
          <w:rFonts w:ascii="Arial" w:hAnsi="Arial" w:cs="Arial"/>
          <w:b/>
          <w:i/>
          <w:sz w:val="24"/>
          <w:szCs w:val="28"/>
          <w:lang w:val="en-US"/>
          <w:rPrChange w:id="2" w:author="Eduardo Rosalem Marcelino" w:date="2014-09-23T19:34:00Z">
            <w:rPr>
              <w:rFonts w:ascii="Arial" w:hAnsi="Arial" w:cs="Arial"/>
              <w:b/>
              <w:i/>
              <w:sz w:val="24"/>
              <w:szCs w:val="28"/>
            </w:rPr>
          </w:rPrChange>
        </w:rPr>
        <w:t>Palavras-chaves</w:t>
      </w:r>
      <w:proofErr w:type="spellEnd"/>
      <w:r w:rsidRPr="00A41EB2">
        <w:rPr>
          <w:rFonts w:ascii="Arial" w:hAnsi="Arial" w:cs="Arial"/>
          <w:b/>
          <w:i/>
          <w:sz w:val="24"/>
          <w:szCs w:val="28"/>
          <w:lang w:val="en-US"/>
          <w:rPrChange w:id="3" w:author="Eduardo Rosalem Marcelino" w:date="2014-09-23T19:34:00Z">
            <w:rPr>
              <w:rFonts w:ascii="Arial" w:hAnsi="Arial" w:cs="Arial"/>
              <w:b/>
              <w:i/>
              <w:sz w:val="24"/>
              <w:szCs w:val="28"/>
            </w:rPr>
          </w:rPrChange>
        </w:rPr>
        <w:t xml:space="preserve">: </w:t>
      </w:r>
      <w:proofErr w:type="spellStart"/>
      <w:r w:rsidRPr="00A41EB2">
        <w:rPr>
          <w:rFonts w:ascii="Arial" w:hAnsi="Arial" w:cs="Arial"/>
          <w:sz w:val="24"/>
          <w:szCs w:val="28"/>
          <w:lang w:val="en-US"/>
          <w:rPrChange w:id="4" w:author="Eduardo Rosalem Marcelino" w:date="2014-09-23T19:34:00Z">
            <w:rPr>
              <w:rFonts w:ascii="Arial" w:hAnsi="Arial" w:cs="Arial"/>
              <w:sz w:val="24"/>
              <w:szCs w:val="28"/>
            </w:rPr>
          </w:rPrChange>
        </w:rPr>
        <w:t>Multiplataforma</w:t>
      </w:r>
      <w:proofErr w:type="spellEnd"/>
      <w:r w:rsidRPr="00A41EB2">
        <w:rPr>
          <w:rFonts w:ascii="Arial" w:hAnsi="Arial" w:cs="Arial"/>
          <w:sz w:val="24"/>
          <w:szCs w:val="28"/>
          <w:lang w:val="en-US"/>
          <w:rPrChange w:id="5" w:author="Eduardo Rosalem Marcelino" w:date="2014-09-23T19:34:00Z">
            <w:rPr>
              <w:rFonts w:ascii="Arial" w:hAnsi="Arial" w:cs="Arial"/>
              <w:sz w:val="24"/>
              <w:szCs w:val="28"/>
            </w:rPr>
          </w:rPrChange>
        </w:rPr>
        <w:t xml:space="preserve">, </w:t>
      </w:r>
      <w:proofErr w:type="spellStart"/>
      <w:r w:rsidRPr="00A41EB2">
        <w:rPr>
          <w:rFonts w:ascii="Arial" w:hAnsi="Arial" w:cs="Arial"/>
          <w:sz w:val="24"/>
          <w:szCs w:val="28"/>
          <w:lang w:val="en-US"/>
          <w:rPrChange w:id="6" w:author="Eduardo Rosalem Marcelino" w:date="2014-09-23T19:34:00Z">
            <w:rPr>
              <w:rFonts w:ascii="Arial" w:hAnsi="Arial" w:cs="Arial"/>
              <w:sz w:val="24"/>
              <w:szCs w:val="28"/>
            </w:rPr>
          </w:rPrChange>
        </w:rPr>
        <w:t>Qt</w:t>
      </w:r>
      <w:proofErr w:type="spellEnd"/>
      <w:r w:rsidRPr="00A41EB2">
        <w:rPr>
          <w:rFonts w:ascii="Arial" w:hAnsi="Arial" w:cs="Arial"/>
          <w:sz w:val="24"/>
          <w:szCs w:val="28"/>
          <w:lang w:val="en-US"/>
          <w:rPrChange w:id="7" w:author="Eduardo Rosalem Marcelino" w:date="2014-09-23T19:34:00Z">
            <w:rPr>
              <w:rFonts w:ascii="Arial" w:hAnsi="Arial" w:cs="Arial"/>
              <w:sz w:val="24"/>
              <w:szCs w:val="28"/>
            </w:rPr>
          </w:rPrChange>
        </w:rPr>
        <w:t xml:space="preserve">, </w:t>
      </w:r>
      <w:proofErr w:type="spellStart"/>
      <w:r w:rsidRPr="00A41EB2">
        <w:rPr>
          <w:rFonts w:ascii="Arial" w:hAnsi="Arial" w:cs="Arial"/>
          <w:sz w:val="24"/>
          <w:szCs w:val="28"/>
          <w:lang w:val="en-US"/>
          <w:rPrChange w:id="8" w:author="Eduardo Rosalem Marcelino" w:date="2014-09-23T19:34:00Z">
            <w:rPr>
              <w:rFonts w:ascii="Arial" w:hAnsi="Arial" w:cs="Arial"/>
              <w:sz w:val="24"/>
              <w:szCs w:val="28"/>
            </w:rPr>
          </w:rPrChange>
        </w:rPr>
        <w:t>Troca</w:t>
      </w:r>
      <w:proofErr w:type="spellEnd"/>
      <w:r w:rsidRPr="00A41EB2">
        <w:rPr>
          <w:rFonts w:ascii="Arial" w:hAnsi="Arial" w:cs="Arial"/>
          <w:sz w:val="24"/>
          <w:szCs w:val="28"/>
          <w:lang w:val="en-US"/>
          <w:rPrChange w:id="9" w:author="Eduardo Rosalem Marcelino" w:date="2014-09-23T19:34:00Z">
            <w:rPr>
              <w:rFonts w:ascii="Arial" w:hAnsi="Arial" w:cs="Arial"/>
              <w:sz w:val="24"/>
              <w:szCs w:val="28"/>
            </w:rPr>
          </w:rPrChange>
        </w:rPr>
        <w:t xml:space="preserve"> de </w:t>
      </w:r>
      <w:proofErr w:type="spellStart"/>
      <w:r w:rsidRPr="00A41EB2">
        <w:rPr>
          <w:rFonts w:ascii="Arial" w:hAnsi="Arial" w:cs="Arial"/>
          <w:sz w:val="24"/>
          <w:szCs w:val="28"/>
          <w:lang w:val="en-US"/>
          <w:rPrChange w:id="10" w:author="Eduardo Rosalem Marcelino" w:date="2014-09-23T19:34:00Z">
            <w:rPr>
              <w:rFonts w:ascii="Arial" w:hAnsi="Arial" w:cs="Arial"/>
              <w:sz w:val="24"/>
              <w:szCs w:val="28"/>
            </w:rPr>
          </w:rPrChange>
        </w:rPr>
        <w:t>mensagens</w:t>
      </w:r>
      <w:proofErr w:type="spellEnd"/>
    </w:p>
    <w:p w14:paraId="6F8EC7CF" w14:textId="77777777" w:rsidR="009308E3" w:rsidRPr="00A41EB2" w:rsidRDefault="009308E3" w:rsidP="005C778E">
      <w:pPr>
        <w:rPr>
          <w:rFonts w:ascii="Arial" w:hAnsi="Arial" w:cs="Arial"/>
          <w:sz w:val="24"/>
          <w:szCs w:val="28"/>
          <w:lang w:val="en-US"/>
          <w:rPrChange w:id="11" w:author="Eduardo Rosalem Marcelino" w:date="2014-09-23T19:34:00Z">
            <w:rPr>
              <w:rFonts w:ascii="Arial" w:hAnsi="Arial" w:cs="Arial"/>
              <w:sz w:val="24"/>
              <w:szCs w:val="28"/>
            </w:rPr>
          </w:rPrChange>
        </w:rPr>
      </w:pPr>
      <w:r w:rsidRPr="00A41EB2">
        <w:rPr>
          <w:rFonts w:ascii="Arial" w:hAnsi="Arial" w:cs="Arial"/>
          <w:sz w:val="24"/>
          <w:szCs w:val="28"/>
          <w:lang w:val="en-US"/>
          <w:rPrChange w:id="12" w:author="Eduardo Rosalem Marcelino" w:date="2014-09-23T19:34:00Z">
            <w:rPr>
              <w:rFonts w:ascii="Arial" w:hAnsi="Arial" w:cs="Arial"/>
              <w:sz w:val="24"/>
              <w:szCs w:val="28"/>
            </w:rPr>
          </w:rPrChange>
        </w:rPr>
        <w:br w:type="page"/>
      </w:r>
    </w:p>
    <w:p w14:paraId="53943DF8" w14:textId="77777777"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14:paraId="791A30FA" w14:textId="77777777"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7CD5D782" w14:textId="77777777"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14:paraId="32B99DA0" w14:textId="77777777"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14:paraId="15E0BF4C" w14:textId="77777777"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14:paraId="6A17749D" w14:textId="77777777"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 xml:space="preserve">Cross-platform,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Qt</w:t>
      </w:r>
      <w:proofErr w:type="spellEnd"/>
      <w:r>
        <w:rPr>
          <w:rFonts w:ascii="Arial" w:hAnsi="Arial" w:cs="Arial"/>
          <w:sz w:val="24"/>
          <w:szCs w:val="28"/>
          <w:lang w:val="en-US"/>
        </w:rPr>
        <w:t>, Message exchange</w:t>
      </w:r>
    </w:p>
    <w:p w14:paraId="20E1991B" w14:textId="77777777"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14:paraId="09BB7422" w14:textId="77777777"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14:paraId="7762EF3A" w14:textId="77777777"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14:paraId="29806AB9" w14:textId="77777777"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14:paraId="3E8B0F5A" w14:textId="77777777"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14:paraId="77D8C8DB" w14:textId="77777777"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14:paraId="529E7F9B" w14:textId="77777777"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14:paraId="25923580" w14:textId="77777777" w:rsidR="005C72AF" w:rsidRDefault="0044210F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8768741" w:history="1">
        <w:r w:rsidR="005C72AF" w:rsidRPr="006923C1">
          <w:rPr>
            <w:rStyle w:val="Hyperlink"/>
            <w:noProof/>
          </w:rPr>
          <w:t>Figura 1 – Logo do Qt.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_Toc398768741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15</w:t>
        </w:r>
        <w:r w:rsidR="005C72AF">
          <w:rPr>
            <w:noProof/>
            <w:webHidden/>
          </w:rPr>
          <w:fldChar w:fldCharType="end"/>
        </w:r>
      </w:hyperlink>
    </w:p>
    <w:p w14:paraId="751B4152" w14:textId="77777777" w:rsidR="005C72AF" w:rsidRDefault="00DF2FC9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2" w:history="1">
        <w:r w:rsidR="005C72AF" w:rsidRPr="006923C1">
          <w:rPr>
            <w:rStyle w:val="Hyperlink"/>
            <w:noProof/>
          </w:rPr>
          <w:t xml:space="preserve">Figura 2 – Wireshark 2 </w:t>
        </w:r>
        <w:r w:rsidR="005C72AF" w:rsidRPr="006923C1">
          <w:rPr>
            <w:rStyle w:val="Hyperlink"/>
            <w:i/>
            <w:noProof/>
          </w:rPr>
          <w:t>Preview</w:t>
        </w:r>
        <w:r w:rsidR="005C72AF" w:rsidRPr="006923C1">
          <w:rPr>
            <w:rStyle w:val="Hyperlink"/>
            <w:noProof/>
          </w:rPr>
          <w:t xml:space="preserve"> em funcionamento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_Toc398768742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16</w:t>
        </w:r>
        <w:r w:rsidR="005C72AF">
          <w:rPr>
            <w:noProof/>
            <w:webHidden/>
          </w:rPr>
          <w:fldChar w:fldCharType="end"/>
        </w:r>
      </w:hyperlink>
    </w:p>
    <w:p w14:paraId="31A5CE1E" w14:textId="77777777" w:rsidR="005C72AF" w:rsidRDefault="00DF2FC9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3" w:history="1">
        <w:r w:rsidR="005C72AF" w:rsidRPr="006923C1">
          <w:rPr>
            <w:rStyle w:val="Hyperlink"/>
            <w:noProof/>
          </w:rPr>
          <w:t>Figura 3 – Tela inicial do Qt Creator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_Toc398768743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17</w:t>
        </w:r>
        <w:r w:rsidR="005C72AF">
          <w:rPr>
            <w:noProof/>
            <w:webHidden/>
          </w:rPr>
          <w:fldChar w:fldCharType="end"/>
        </w:r>
      </w:hyperlink>
    </w:p>
    <w:p w14:paraId="40E11AF5" w14:textId="77777777" w:rsidR="005C72AF" w:rsidRDefault="00DF2FC9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4" w:history="1">
        <w:r w:rsidR="005C72AF" w:rsidRPr="006923C1">
          <w:rPr>
            <w:rStyle w:val="Hyperlink"/>
            <w:noProof/>
          </w:rPr>
          <w:t>Figura 4 – Exemplo de código em QML para criação de um retângulo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_Toc398768744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19</w:t>
        </w:r>
        <w:r w:rsidR="005C72AF">
          <w:rPr>
            <w:noProof/>
            <w:webHidden/>
          </w:rPr>
          <w:fldChar w:fldCharType="end"/>
        </w:r>
      </w:hyperlink>
    </w:p>
    <w:p w14:paraId="16D3FC7A" w14:textId="77777777" w:rsidR="005C72AF" w:rsidRDefault="00DF2FC9" w:rsidP="005C778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768745" w:history="1">
        <w:r w:rsidR="005C72AF" w:rsidRPr="006923C1">
          <w:rPr>
            <w:rStyle w:val="Hyperlink"/>
            <w:noProof/>
          </w:rPr>
          <w:t>Figura 5 – Alguns tipos utilizados no sistema de tipagem da linguagem QML.</w:t>
        </w:r>
        <w:r w:rsidR="005C72AF">
          <w:rPr>
            <w:noProof/>
            <w:webHidden/>
          </w:rPr>
          <w:tab/>
        </w:r>
        <w:r w:rsidR="005C72AF">
          <w:rPr>
            <w:noProof/>
            <w:webHidden/>
          </w:rPr>
          <w:fldChar w:fldCharType="begin"/>
        </w:r>
        <w:r w:rsidR="005C72AF">
          <w:rPr>
            <w:noProof/>
            <w:webHidden/>
          </w:rPr>
          <w:instrText xml:space="preserve"> PAGEREF _Toc398768745 \h </w:instrText>
        </w:r>
        <w:r w:rsidR="005C72AF">
          <w:rPr>
            <w:noProof/>
            <w:webHidden/>
          </w:rPr>
        </w:r>
        <w:r w:rsidR="005C72AF">
          <w:rPr>
            <w:noProof/>
            <w:webHidden/>
          </w:rPr>
          <w:fldChar w:fldCharType="separate"/>
        </w:r>
        <w:r w:rsidR="005C72AF">
          <w:rPr>
            <w:noProof/>
            <w:webHidden/>
          </w:rPr>
          <w:t>19</w:t>
        </w:r>
        <w:r w:rsidR="005C72AF">
          <w:rPr>
            <w:noProof/>
            <w:webHidden/>
          </w:rPr>
          <w:fldChar w:fldCharType="end"/>
        </w:r>
      </w:hyperlink>
    </w:p>
    <w:p w14:paraId="5D899522" w14:textId="77777777"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14:paraId="022B17C4" w14:textId="77777777"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14:paraId="4A3B6895" w14:textId="77777777"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14:paraId="642806AD" w14:textId="77777777"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14:paraId="6E9516ED" w14:textId="77777777" w:rsidR="00E3010F" w:rsidRDefault="00E3010F" w:rsidP="005C778E">
      <w:pPr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SIGLAS</w:t>
      </w:r>
    </w:p>
    <w:p w14:paraId="689D7A81" w14:textId="77777777" w:rsidR="00795C5E" w:rsidRPr="000132FD" w:rsidRDefault="00795C5E" w:rsidP="005C778E">
      <w:pPr>
        <w:rPr>
          <w:rFonts w:ascii="Arial" w:hAnsi="Arial" w:cs="Arial"/>
          <w:b/>
          <w:sz w:val="28"/>
          <w:szCs w:val="28"/>
        </w:rPr>
      </w:pPr>
    </w:p>
    <w:p w14:paraId="7C71A32A" w14:textId="77777777" w:rsidR="002967DC" w:rsidRPr="00F97C7E" w:rsidRDefault="002967DC" w:rsidP="002967DC">
      <w:pPr>
        <w:pStyle w:val="Texto"/>
        <w:ind w:firstLine="0"/>
      </w:pPr>
      <w:r w:rsidRPr="00F97C7E">
        <w:rPr>
          <w:b/>
        </w:rPr>
        <w:t xml:space="preserve">API – </w:t>
      </w:r>
      <w:proofErr w:type="spellStart"/>
      <w:r w:rsidRPr="00F97C7E">
        <w:rPr>
          <w:i/>
        </w:rPr>
        <w:t>Application</w:t>
      </w:r>
      <w:proofErr w:type="spellEnd"/>
      <w:r w:rsidRPr="00F97C7E">
        <w:rPr>
          <w:i/>
        </w:rPr>
        <w:t xml:space="preserve"> </w:t>
      </w:r>
      <w:proofErr w:type="spellStart"/>
      <w:r w:rsidRPr="00F97C7E">
        <w:rPr>
          <w:i/>
        </w:rPr>
        <w:t>Programming</w:t>
      </w:r>
      <w:proofErr w:type="spellEnd"/>
      <w:r w:rsidRPr="00F97C7E">
        <w:rPr>
          <w:i/>
        </w:rPr>
        <w:t xml:space="preserve"> Interface</w:t>
      </w:r>
      <w:r w:rsidRPr="00F97C7E">
        <w:t xml:space="preserve"> </w:t>
      </w:r>
      <w:commentRangeStart w:id="13"/>
      <w:r w:rsidRPr="00F97C7E">
        <w:t>(Interface de Programação de Aplicaç</w:t>
      </w:r>
      <w:r>
        <w:t>ões)</w:t>
      </w:r>
      <w:commentRangeEnd w:id="13"/>
      <w:r w:rsidR="00D4221D">
        <w:rPr>
          <w:rStyle w:val="Refdecomentrio"/>
          <w:rFonts w:asciiTheme="minorHAnsi" w:hAnsiTheme="minorHAnsi" w:cstheme="minorBidi"/>
        </w:rPr>
        <w:commentReference w:id="13"/>
      </w:r>
    </w:p>
    <w:p w14:paraId="2E8D8F93" w14:textId="77777777" w:rsidR="002967DC" w:rsidRDefault="002967DC" w:rsidP="002967DC">
      <w:pPr>
        <w:pStyle w:val="Texto"/>
        <w:ind w:firstLine="0"/>
      </w:pPr>
      <w:r w:rsidRPr="005C778E">
        <w:rPr>
          <w:b/>
        </w:rPr>
        <w:t>CSS</w:t>
      </w:r>
      <w:r w:rsidRPr="005C778E">
        <w:t xml:space="preserve"> </w:t>
      </w:r>
      <w:r w:rsidRPr="005C778E">
        <w:rPr>
          <w:b/>
        </w:rPr>
        <w:t>–</w:t>
      </w:r>
      <w:r w:rsidRPr="005C778E">
        <w:t xml:space="preserve"> </w:t>
      </w:r>
      <w:proofErr w:type="spellStart"/>
      <w:r w:rsidRPr="005C778E">
        <w:rPr>
          <w:i/>
        </w:rPr>
        <w:t>Cascading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Style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Sheets</w:t>
      </w:r>
      <w:proofErr w:type="spellEnd"/>
      <w:r w:rsidRPr="005C778E">
        <w:t xml:space="preserve"> (Planilhas de Estilos em Cascata)</w:t>
      </w:r>
    </w:p>
    <w:p w14:paraId="07C9C410" w14:textId="77777777" w:rsidR="002967DC" w:rsidRDefault="002967DC" w:rsidP="002967DC">
      <w:pPr>
        <w:pStyle w:val="Texto"/>
        <w:ind w:firstLine="0"/>
        <w:rPr>
          <w:shd w:val="clear" w:color="auto" w:fill="B4C6E7" w:themeFill="accent5" w:themeFillTint="66"/>
        </w:rPr>
      </w:pPr>
      <w:r w:rsidRPr="005C778E">
        <w:rPr>
          <w:b/>
        </w:rPr>
        <w:t xml:space="preserve">ENIAC - </w:t>
      </w:r>
      <w:proofErr w:type="spellStart"/>
      <w:r w:rsidRPr="005C778E">
        <w:rPr>
          <w:i/>
        </w:rPr>
        <w:t>Electronic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Numerical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Integrator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Analyzer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and</w:t>
      </w:r>
      <w:proofErr w:type="spellEnd"/>
      <w:r w:rsidRPr="005C778E">
        <w:rPr>
          <w:i/>
        </w:rPr>
        <w:t xml:space="preserve"> Computer</w:t>
      </w:r>
      <w:r>
        <w:t xml:space="preserve"> (Computador </w:t>
      </w:r>
      <w:r w:rsidRPr="005C778E">
        <w:t>Integrador Numérico Eletrônico, em tradução livre para o português)</w:t>
      </w:r>
    </w:p>
    <w:p w14:paraId="62733C21" w14:textId="77777777" w:rsidR="00E3010F" w:rsidRDefault="00795C5E" w:rsidP="00185A06">
      <w:pPr>
        <w:pStyle w:val="Texto"/>
        <w:ind w:firstLine="0"/>
      </w:pPr>
      <w:r w:rsidRPr="001F1185">
        <w:rPr>
          <w:b/>
        </w:rPr>
        <w:t>GUI –</w:t>
      </w:r>
      <w:r w:rsidRPr="001F1185">
        <w:t xml:space="preserve"> </w:t>
      </w:r>
      <w:proofErr w:type="spellStart"/>
      <w:r w:rsidRPr="001F1185">
        <w:rPr>
          <w:i/>
        </w:rPr>
        <w:t>Graphical</w:t>
      </w:r>
      <w:proofErr w:type="spellEnd"/>
      <w:r w:rsidRPr="001F1185">
        <w:rPr>
          <w:i/>
        </w:rPr>
        <w:t xml:space="preserve"> </w:t>
      </w:r>
      <w:proofErr w:type="spellStart"/>
      <w:r w:rsidRPr="001F1185">
        <w:rPr>
          <w:i/>
        </w:rPr>
        <w:t>User</w:t>
      </w:r>
      <w:proofErr w:type="spellEnd"/>
      <w:r w:rsidRPr="001F1185">
        <w:rPr>
          <w:i/>
        </w:rPr>
        <w:t xml:space="preserve"> Interface</w:t>
      </w:r>
      <w:r w:rsidRPr="001F1185">
        <w:t xml:space="preserve"> (Interface de Usuário Gráfica)</w:t>
      </w:r>
    </w:p>
    <w:p w14:paraId="79D69F2B" w14:textId="77777777" w:rsidR="002967DC" w:rsidRPr="002967DC" w:rsidRDefault="002967DC" w:rsidP="00185A06">
      <w:pPr>
        <w:pStyle w:val="Texto"/>
        <w:ind w:firstLine="0"/>
      </w:pPr>
      <w:r>
        <w:rPr>
          <w:b/>
        </w:rPr>
        <w:t xml:space="preserve">IDE – </w:t>
      </w:r>
      <w:proofErr w:type="spellStart"/>
      <w:r>
        <w:rPr>
          <w:i/>
        </w:rPr>
        <w:t>Integrated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Environment</w:t>
      </w:r>
      <w:proofErr w:type="spellEnd"/>
      <w:r>
        <w:rPr>
          <w:i/>
        </w:rPr>
        <w:t xml:space="preserve"> </w:t>
      </w:r>
      <w:r>
        <w:t>(Ambiente de desenvolvimento Integrado)</w:t>
      </w:r>
    </w:p>
    <w:p w14:paraId="39A52504" w14:textId="77777777" w:rsidR="00450DBB" w:rsidRDefault="00450DBB" w:rsidP="00185A06">
      <w:pPr>
        <w:pStyle w:val="Texto"/>
        <w:ind w:firstLine="0"/>
        <w:rPr>
          <w:shd w:val="clear" w:color="auto" w:fill="B4C6E7" w:themeFill="accent5" w:themeFillTint="66"/>
        </w:rPr>
      </w:pPr>
      <w:r w:rsidRPr="005C778E">
        <w:rPr>
          <w:b/>
        </w:rPr>
        <w:t xml:space="preserve">QML – </w:t>
      </w:r>
      <w:proofErr w:type="spellStart"/>
      <w:r w:rsidRPr="005C778E">
        <w:rPr>
          <w:i/>
        </w:rPr>
        <w:t>Qt</w:t>
      </w:r>
      <w:proofErr w:type="spellEnd"/>
      <w:r w:rsidRPr="005C778E">
        <w:rPr>
          <w:i/>
        </w:rPr>
        <w:t xml:space="preserve"> Meta-</w:t>
      </w:r>
      <w:proofErr w:type="spellStart"/>
      <w:r w:rsidRPr="005C778E">
        <w:rPr>
          <w:i/>
        </w:rPr>
        <w:t>Objects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Language</w:t>
      </w:r>
      <w:proofErr w:type="spellEnd"/>
      <w:r w:rsidRPr="005C778E">
        <w:rPr>
          <w:i/>
        </w:rPr>
        <w:t xml:space="preserve"> </w:t>
      </w:r>
      <w:r w:rsidRPr="005C778E">
        <w:t xml:space="preserve">(Linguagem de Meta-Objetos do </w:t>
      </w:r>
      <w:proofErr w:type="spellStart"/>
      <w:r w:rsidRPr="005C778E">
        <w:t>Qt</w:t>
      </w:r>
      <w:proofErr w:type="spellEnd"/>
      <w:r w:rsidRPr="005C778E">
        <w:t>)</w:t>
      </w:r>
    </w:p>
    <w:p w14:paraId="0F89CF9D" w14:textId="77777777" w:rsidR="004A2EBF" w:rsidRPr="00F97C7E" w:rsidRDefault="004A2EBF" w:rsidP="00185A06">
      <w:pPr>
        <w:pStyle w:val="Texto"/>
        <w:ind w:firstLine="0"/>
      </w:pPr>
    </w:p>
    <w:p w14:paraId="34EE869D" w14:textId="77777777" w:rsidR="00E3010F" w:rsidRPr="00F97C7E" w:rsidRDefault="00E3010F" w:rsidP="005C778E">
      <w:pPr>
        <w:rPr>
          <w:rFonts w:ascii="Arial" w:hAnsi="Arial" w:cs="Arial"/>
          <w:sz w:val="24"/>
          <w:szCs w:val="28"/>
        </w:rPr>
      </w:pPr>
      <w:r w:rsidRPr="00F97C7E">
        <w:rPr>
          <w:rFonts w:ascii="Arial" w:hAnsi="Arial" w:cs="Arial"/>
          <w:sz w:val="24"/>
          <w:szCs w:val="28"/>
        </w:rPr>
        <w:br w:type="page"/>
      </w:r>
    </w:p>
    <w:p w14:paraId="3DAF00F0" w14:textId="77777777" w:rsidR="000132FD" w:rsidRPr="00F97C7E" w:rsidRDefault="000132FD" w:rsidP="005C778E">
      <w:pPr>
        <w:jc w:val="center"/>
        <w:rPr>
          <w:rFonts w:ascii="Arial" w:hAnsi="Arial" w:cs="Arial"/>
          <w:b/>
          <w:sz w:val="28"/>
          <w:szCs w:val="28"/>
        </w:rPr>
        <w:sectPr w:rsidR="000132FD" w:rsidRPr="00F97C7E" w:rsidSect="000B5A7A">
          <w:head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DC3D119" w14:textId="77777777" w:rsidR="00E3010F" w:rsidRPr="0096519E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96519E">
        <w:rPr>
          <w:rFonts w:ascii="Arial" w:hAnsi="Arial" w:cs="Arial"/>
          <w:b/>
          <w:sz w:val="28"/>
          <w:szCs w:val="28"/>
          <w:lang w:val="en-US"/>
        </w:rPr>
        <w:lastRenderedPageBreak/>
        <w:t>SUMÁRIO</w:t>
      </w:r>
    </w:p>
    <w:p w14:paraId="5C39AB16" w14:textId="77777777" w:rsidR="003B56BF" w:rsidRPr="0096519E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B654056" w14:textId="77777777" w:rsidR="00711AE5" w:rsidRPr="00711AE5" w:rsidRDefault="003B56BF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8490139" w:history="1">
        <w:r w:rsidR="00711AE5" w:rsidRPr="00711AE5">
          <w:rPr>
            <w:rStyle w:val="Hyperlink"/>
            <w:b/>
            <w:noProof/>
          </w:rPr>
          <w:t>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_Toc398490139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6661F8CF" w14:textId="77777777" w:rsidR="00711AE5" w:rsidRPr="00711AE5" w:rsidRDefault="00DF2FC9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0" w:history="1">
        <w:r w:rsidR="00711AE5" w:rsidRPr="00711AE5">
          <w:rPr>
            <w:rStyle w:val="Hyperlink"/>
            <w:b/>
            <w:noProof/>
          </w:rPr>
          <w:t>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 Geral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579307AC" w14:textId="77777777" w:rsidR="00711AE5" w:rsidRPr="00711AE5" w:rsidRDefault="00DF2FC9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1" w:history="1">
        <w:r w:rsidR="00711AE5" w:rsidRPr="00711AE5">
          <w:rPr>
            <w:rStyle w:val="Hyperlink"/>
            <w:b/>
            <w:noProof/>
          </w:rPr>
          <w:t>1.2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Objetivos Específicos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3E9A2F98" w14:textId="77777777" w:rsidR="00711AE5" w:rsidRPr="00711AE5" w:rsidRDefault="00DF2FC9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2" w:history="1">
        <w:r w:rsidR="00711AE5" w:rsidRPr="00711AE5">
          <w:rPr>
            <w:rStyle w:val="Hyperlink"/>
            <w:b/>
            <w:noProof/>
          </w:rPr>
          <w:t>1.3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Justificativa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3C20B974" w14:textId="77777777" w:rsidR="00711AE5" w:rsidRPr="00711AE5" w:rsidRDefault="00DF2FC9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3" w:history="1">
        <w:r w:rsidR="00711AE5" w:rsidRPr="00711AE5">
          <w:rPr>
            <w:rStyle w:val="Hyperlink"/>
            <w:b/>
            <w:noProof/>
          </w:rPr>
          <w:t>1.4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Estrutura do trabalho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4E776BCF" w14:textId="77777777" w:rsidR="00711AE5" w:rsidRPr="00711AE5" w:rsidRDefault="00DF2FC9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4" w:history="1">
        <w:r w:rsidR="00711AE5" w:rsidRPr="00711AE5">
          <w:rPr>
            <w:rStyle w:val="Hyperlink"/>
            <w:b/>
            <w:noProof/>
          </w:rPr>
          <w:t>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TECNOLOGIA UTILIZADA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566FC7C7" w14:textId="77777777" w:rsidR="00711AE5" w:rsidRPr="00711AE5" w:rsidRDefault="00DF2FC9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5" w:history="1">
        <w:r w:rsidR="00711AE5" w:rsidRPr="00711AE5">
          <w:rPr>
            <w:rStyle w:val="Hyperlink"/>
            <w:b/>
            <w:noProof/>
          </w:rPr>
          <w:t>2.1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INTRODUÇÃO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1950067F" w14:textId="77777777" w:rsidR="00711AE5" w:rsidRPr="00711AE5" w:rsidRDefault="00DF2FC9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6" w:history="1">
        <w:r w:rsidR="00711AE5" w:rsidRPr="00711AE5">
          <w:rPr>
            <w:rStyle w:val="Hyperlink"/>
            <w:b/>
            <w:noProof/>
          </w:rPr>
          <w:t>2.2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_Toc398490146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15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2E15EA83" w14:textId="77777777" w:rsidR="00711AE5" w:rsidRPr="00711AE5" w:rsidRDefault="00DF2FC9" w:rsidP="005C778E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7" w:history="1">
        <w:r w:rsidR="00711AE5" w:rsidRPr="00711AE5">
          <w:rPr>
            <w:rStyle w:val="Hyperlink"/>
            <w:b/>
            <w:noProof/>
          </w:rPr>
          <w:t>2.3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CREATOR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_Toc398490147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17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19D27C28" w14:textId="77777777" w:rsidR="00711AE5" w:rsidRPr="00711AE5" w:rsidRDefault="00DF2FC9" w:rsidP="005C778E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8" w:history="1">
        <w:r w:rsidR="00711AE5" w:rsidRPr="00711AE5">
          <w:rPr>
            <w:rStyle w:val="Hyperlink"/>
            <w:b/>
            <w:noProof/>
          </w:rPr>
          <w:t>2.3.1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QUICK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_Toc398490148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3AF1D8D5" w14:textId="77777777" w:rsidR="00711AE5" w:rsidRPr="00711AE5" w:rsidRDefault="00DF2FC9" w:rsidP="005C778E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49" w:history="1">
        <w:r w:rsidR="00711AE5" w:rsidRPr="00711AE5">
          <w:rPr>
            <w:rStyle w:val="Hyperlink"/>
            <w:b/>
            <w:noProof/>
          </w:rPr>
          <w:t>2.3.1.1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QML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_Toc398490149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18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6B183619" w14:textId="77777777" w:rsidR="00711AE5" w:rsidRPr="00711AE5" w:rsidRDefault="00DF2FC9" w:rsidP="005C778E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0" w:history="1">
        <w:r w:rsidR="00711AE5" w:rsidRPr="00711AE5">
          <w:rPr>
            <w:rStyle w:val="Hyperlink"/>
            <w:b/>
            <w:noProof/>
          </w:rPr>
          <w:t>2.3.2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QT WIDGETS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_Toc398490150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19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1AE04B4E" w14:textId="77777777" w:rsidR="00711AE5" w:rsidRPr="00711AE5" w:rsidRDefault="00DF2FC9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1" w:history="1">
        <w:r w:rsidR="00711AE5" w:rsidRPr="00711AE5">
          <w:rPr>
            <w:rStyle w:val="Hyperlink"/>
            <w:b/>
            <w:noProof/>
          </w:rPr>
          <w:t>3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ALTERNATIVAS AO QT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_Toc398490151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20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29B5AA4E" w14:textId="77777777" w:rsidR="00711AE5" w:rsidRPr="00711AE5" w:rsidRDefault="00DF2FC9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2" w:history="1">
        <w:r w:rsidR="00711AE5" w:rsidRPr="00711AE5">
          <w:rPr>
            <w:rStyle w:val="Hyperlink"/>
            <w:b/>
            <w:noProof/>
          </w:rPr>
          <w:t>4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ESTUDO DE CASO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_Toc398490152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21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39534A4D" w14:textId="77777777" w:rsidR="00711AE5" w:rsidRPr="00711AE5" w:rsidRDefault="00DF2FC9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3" w:history="1">
        <w:r w:rsidR="00711AE5" w:rsidRPr="00711AE5">
          <w:rPr>
            <w:rStyle w:val="Hyperlink"/>
            <w:b/>
            <w:noProof/>
          </w:rPr>
          <w:t>5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CONCLUSÃO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_Toc398490153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22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4B564F41" w14:textId="77777777" w:rsidR="00711AE5" w:rsidRPr="00711AE5" w:rsidRDefault="00DF2FC9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eastAsia="pt-BR"/>
        </w:rPr>
      </w:pPr>
      <w:hyperlink w:anchor="_Toc398490154" w:history="1">
        <w:r w:rsidR="00711AE5" w:rsidRPr="00711AE5">
          <w:rPr>
            <w:rStyle w:val="Hyperlink"/>
            <w:b/>
            <w:noProof/>
          </w:rPr>
          <w:t>6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TRABALHOS FUTUROS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_Toc398490154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23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492B3DF0" w14:textId="77777777" w:rsidR="00711AE5" w:rsidRDefault="00DF2FC9" w:rsidP="005C778E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8490155" w:history="1">
        <w:r w:rsidR="00711AE5" w:rsidRPr="00711AE5">
          <w:rPr>
            <w:rStyle w:val="Hyperlink"/>
            <w:b/>
            <w:noProof/>
          </w:rPr>
          <w:t>7</w:t>
        </w:r>
        <w:r w:rsidR="00711AE5" w:rsidRPr="00711AE5">
          <w:rPr>
            <w:rFonts w:eastAsiaTheme="minorEastAsia"/>
            <w:b/>
            <w:noProof/>
            <w:lang w:eastAsia="pt-BR"/>
          </w:rPr>
          <w:tab/>
        </w:r>
        <w:r w:rsidR="00711AE5" w:rsidRPr="00711AE5">
          <w:rPr>
            <w:rStyle w:val="Hyperlink"/>
            <w:b/>
            <w:noProof/>
          </w:rPr>
          <w:t>REFERÊNCIAS</w:t>
        </w:r>
        <w:r w:rsidR="00711AE5" w:rsidRPr="00711AE5">
          <w:rPr>
            <w:b/>
            <w:noProof/>
            <w:webHidden/>
          </w:rPr>
          <w:tab/>
        </w:r>
        <w:r w:rsidR="00711AE5" w:rsidRPr="00711AE5">
          <w:rPr>
            <w:b/>
            <w:noProof/>
            <w:webHidden/>
          </w:rPr>
          <w:fldChar w:fldCharType="begin"/>
        </w:r>
        <w:r w:rsidR="00711AE5" w:rsidRPr="00711AE5">
          <w:rPr>
            <w:b/>
            <w:noProof/>
            <w:webHidden/>
          </w:rPr>
          <w:instrText xml:space="preserve"> PAGEREF _Toc398490155 \h </w:instrText>
        </w:r>
        <w:r w:rsidR="00711AE5" w:rsidRPr="00711AE5">
          <w:rPr>
            <w:b/>
            <w:noProof/>
            <w:webHidden/>
          </w:rPr>
        </w:r>
        <w:r w:rsidR="00711AE5" w:rsidRPr="00711AE5">
          <w:rPr>
            <w:b/>
            <w:noProof/>
            <w:webHidden/>
          </w:rPr>
          <w:fldChar w:fldCharType="separate"/>
        </w:r>
        <w:r w:rsidR="005C72AF">
          <w:rPr>
            <w:b/>
            <w:noProof/>
            <w:webHidden/>
          </w:rPr>
          <w:t>24</w:t>
        </w:r>
        <w:r w:rsidR="00711AE5" w:rsidRPr="00711AE5">
          <w:rPr>
            <w:b/>
            <w:noProof/>
            <w:webHidden/>
          </w:rPr>
          <w:fldChar w:fldCharType="end"/>
        </w:r>
      </w:hyperlink>
    </w:p>
    <w:p w14:paraId="1AF40B6A" w14:textId="77777777"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14:paraId="1F669237" w14:textId="77777777" w:rsidR="00515C00" w:rsidRDefault="00E3010F" w:rsidP="005C778E">
      <w:pPr>
        <w:pStyle w:val="Nvel1"/>
      </w:pPr>
      <w:bookmarkStart w:id="14" w:name="_Toc398490139"/>
      <w:commentRangeStart w:id="15"/>
      <w:r w:rsidRPr="00515C00">
        <w:lastRenderedPageBreak/>
        <w:t>INTRODUÇÃO</w:t>
      </w:r>
      <w:bookmarkEnd w:id="14"/>
      <w:commentRangeEnd w:id="15"/>
      <w:r w:rsidR="00D4221D">
        <w:rPr>
          <w:rStyle w:val="Refdecomentrio"/>
          <w:rFonts w:asciiTheme="minorHAnsi" w:eastAsiaTheme="minorHAnsi" w:hAnsiTheme="minorHAnsi" w:cstheme="minorBidi"/>
          <w:b w:val="0"/>
        </w:rPr>
        <w:commentReference w:id="15"/>
      </w:r>
    </w:p>
    <w:p w14:paraId="3D03FE01" w14:textId="77777777" w:rsidR="00140A4E" w:rsidRPr="0033375B" w:rsidRDefault="00140A4E" w:rsidP="005C778E">
      <w:pPr>
        <w:pStyle w:val="Texto"/>
      </w:pPr>
      <w:r w:rsidRPr="0033375B">
        <w:t>Vários anos se passaram desde a criação dos primeiros computadores, que basicamente faziam cálculos antes feitos manualmente por pessoas.</w:t>
      </w:r>
    </w:p>
    <w:p w14:paraId="5D3444C7" w14:textId="77777777" w:rsidR="00140A4E" w:rsidRPr="0033375B" w:rsidRDefault="00140A4E" w:rsidP="005C778E">
      <w:pPr>
        <w:pStyle w:val="Texto"/>
      </w:pPr>
      <w:r w:rsidRPr="0033375B">
        <w:t xml:space="preserve">As máquinas que precederam os computadores da forma como são hoje eram chamadas de </w:t>
      </w:r>
      <w:proofErr w:type="spellStart"/>
      <w:r w:rsidRPr="0033375B">
        <w:t>tabuladoras</w:t>
      </w:r>
      <w:proofErr w:type="spellEnd"/>
      <w:r w:rsidRPr="0033375B">
        <w:t xml:space="preserve">, e elas eram capazes de processar dados através da separação de cartões perfurados. O funcionamento desse sistema </w:t>
      </w:r>
      <w:commentRangeStart w:id="16"/>
      <w:r w:rsidRPr="0033375B">
        <w:t>é</w:t>
      </w:r>
      <w:commentRangeEnd w:id="16"/>
      <w:r w:rsidR="00D4221D">
        <w:rPr>
          <w:rStyle w:val="Refdecomentrio"/>
          <w:rFonts w:asciiTheme="minorHAnsi" w:hAnsiTheme="minorHAnsi" w:cstheme="minorBidi"/>
        </w:rPr>
        <w:commentReference w:id="16"/>
      </w:r>
      <w:r w:rsidRPr="0033375B">
        <w:t xml:space="preserve"> bastante simples</w:t>
      </w:r>
      <w:del w:id="17" w:author="Eduardo Rosalem Marcelino" w:date="2014-09-22T21:53:00Z">
        <w:r w:rsidRPr="0033375B" w:rsidDel="00D4221D">
          <w:delText>,</w:delText>
        </w:r>
      </w:del>
      <w:ins w:id="18" w:author="Eduardo Rosalem Marcelino" w:date="2014-09-22T21:53:00Z">
        <w:r w:rsidR="00D4221D">
          <w:t>:</w:t>
        </w:r>
      </w:ins>
      <w:r w:rsidRPr="0033375B">
        <w:t xml:space="preserve"> a máquina atribuía o valor 0 (zero) para um espaço sem furo e o valor 1 (um) para furado.</w:t>
      </w:r>
    </w:p>
    <w:p w14:paraId="393F6D05" w14:textId="77777777" w:rsidR="00140A4E" w:rsidRPr="0033375B" w:rsidRDefault="00140A4E" w:rsidP="005C778E">
      <w:pPr>
        <w:pStyle w:val="Texto"/>
      </w:pPr>
      <w:r w:rsidRPr="0033375B">
        <w:t>A máquina tida como o primeiro computador digital-eletrônico, o ENIAC (</w:t>
      </w:r>
      <w:proofErr w:type="spellStart"/>
      <w:r w:rsidRPr="005C778E">
        <w:rPr>
          <w:i/>
        </w:rPr>
        <w:t>Electronic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Numerical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Integrator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Analyzer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and</w:t>
      </w:r>
      <w:proofErr w:type="spellEnd"/>
      <w:r w:rsidRPr="005C778E">
        <w:rPr>
          <w:i/>
        </w:rPr>
        <w:t xml:space="preserve"> Computer</w:t>
      </w:r>
      <w:r w:rsidRPr="0033375B">
        <w:t xml:space="preserve">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14:paraId="514633C7" w14:textId="77777777" w:rsidR="00140A4E" w:rsidRPr="0033375B" w:rsidRDefault="00140A4E" w:rsidP="005C778E">
      <w:pPr>
        <w:pStyle w:val="Texto"/>
      </w:pPr>
      <w:r w:rsidRPr="0033375B">
        <w:t xml:space="preserve"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</w:t>
      </w:r>
      <w:commentRangeStart w:id="19"/>
      <w:r w:rsidRPr="0033375B">
        <w:t xml:space="preserve">maioria dos computadores de hoje </w:t>
      </w:r>
      <w:commentRangeEnd w:id="19"/>
      <w:r w:rsidR="00D4221D">
        <w:rPr>
          <w:rStyle w:val="Refdecomentrio"/>
          <w:rFonts w:asciiTheme="minorHAnsi" w:hAnsiTheme="minorHAnsi" w:cstheme="minorBidi"/>
        </w:rPr>
        <w:commentReference w:id="19"/>
      </w:r>
      <w:r w:rsidRPr="0033375B">
        <w:t>segue esse mesmo modelo.</w:t>
      </w:r>
    </w:p>
    <w:p w14:paraId="0D3D46C4" w14:textId="77777777" w:rsidR="00140A4E" w:rsidRPr="0033375B" w:rsidRDefault="00140A4E" w:rsidP="005C778E">
      <w:pPr>
        <w:pStyle w:val="Texto"/>
      </w:pPr>
      <w:commentRangeStart w:id="20"/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14:paraId="02D08F25" w14:textId="77777777" w:rsidR="00140A4E" w:rsidRDefault="00140A4E" w:rsidP="005C778E">
      <w:pPr>
        <w:pStyle w:val="Texto"/>
      </w:pPr>
      <w:r w:rsidRPr="0033375B">
        <w:t xml:space="preserve">O presente trabalho abordará a utilização da linguagem de programação de alto nível C++ aplicada para desenvolvimento </w:t>
      </w:r>
      <w:proofErr w:type="spellStart"/>
      <w:r w:rsidRPr="005C778E">
        <w:t>multiplataforma</w:t>
      </w:r>
      <w:proofErr w:type="spellEnd"/>
      <w:r w:rsidRPr="0033375B">
        <w:t xml:space="preserve">, através do </w:t>
      </w:r>
      <w:r w:rsidRPr="00855151">
        <w:rPr>
          <w:i/>
        </w:rPr>
        <w:t>framework</w:t>
      </w:r>
      <w:r w:rsidRPr="0033375B">
        <w:t xml:space="preserve"> de aplicações </w:t>
      </w:r>
      <w:proofErr w:type="spellStart"/>
      <w:r w:rsidRPr="0033375B">
        <w:t>Qt</w:t>
      </w:r>
      <w:proofErr w:type="spellEnd"/>
      <w:r w:rsidRPr="0033375B">
        <w:t xml:space="preserve"> e a IDE </w:t>
      </w:r>
      <w:proofErr w:type="spellStart"/>
      <w:r w:rsidRPr="0033375B">
        <w:t>Qt</w:t>
      </w:r>
      <w:proofErr w:type="spellEnd"/>
      <w:r w:rsidRPr="0033375B">
        <w:t xml:space="preserve"> </w:t>
      </w:r>
      <w:proofErr w:type="spellStart"/>
      <w:r w:rsidRPr="0033375B">
        <w:t>Creator</w:t>
      </w:r>
      <w:proofErr w:type="spellEnd"/>
      <w:r w:rsidRPr="0033375B">
        <w:t>, que utilizando compiladores específicos para cada plataforma, permite que o mesmo código-fonte funcione em vários sistemas operacionais sem a necessidade de adaptações, como em outras linguagens.</w:t>
      </w:r>
      <w:commentRangeEnd w:id="20"/>
      <w:r w:rsidR="00D4221D">
        <w:rPr>
          <w:rStyle w:val="Refdecomentrio"/>
          <w:rFonts w:asciiTheme="minorHAnsi" w:hAnsiTheme="minorHAnsi" w:cstheme="minorBidi"/>
        </w:rPr>
        <w:commentReference w:id="20"/>
      </w:r>
    </w:p>
    <w:p w14:paraId="16102BED" w14:textId="77777777" w:rsidR="00140A4E" w:rsidRPr="00140A4E" w:rsidRDefault="00140A4E" w:rsidP="005C778E">
      <w:pPr>
        <w:pStyle w:val="Nvel2"/>
      </w:pPr>
      <w:bookmarkStart w:id="21" w:name="_Toc398490140"/>
      <w:r w:rsidRPr="00140A4E">
        <w:lastRenderedPageBreak/>
        <w:t>Objetivo Geral</w:t>
      </w:r>
      <w:bookmarkEnd w:id="21"/>
    </w:p>
    <w:p w14:paraId="0571E065" w14:textId="75B33810" w:rsidR="00140A4E" w:rsidRPr="001F1185" w:rsidDel="000961D6" w:rsidRDefault="00140A4E" w:rsidP="005C778E">
      <w:pPr>
        <w:pStyle w:val="Texto"/>
        <w:rPr>
          <w:del w:id="22" w:author="Eduardo Rosalem Marcelino" w:date="2014-09-22T22:02:00Z"/>
        </w:rPr>
      </w:pPr>
      <w:r w:rsidRPr="001F1185">
        <w:t xml:space="preserve">Estudo da tecnologia </w:t>
      </w:r>
      <w:proofErr w:type="spellStart"/>
      <w:proofErr w:type="gramStart"/>
      <w:ins w:id="23" w:author="Eduardo Rosalem Marcelino" w:date="2014-09-22T21:59:00Z">
        <w:r w:rsidR="000961D6">
          <w:t>Qt</w:t>
        </w:r>
        <w:proofErr w:type="spellEnd"/>
        <w:r w:rsidR="000961D6">
          <w:t xml:space="preserve"> </w:t>
        </w:r>
      </w:ins>
      <w:ins w:id="24" w:author="Eduardo Rosalem Marcelino" w:date="2014-09-22T22:04:00Z">
        <w:r w:rsidR="000961D6">
          <w:t xml:space="preserve"> no</w:t>
        </w:r>
        <w:proofErr w:type="gramEnd"/>
        <w:r w:rsidR="000961D6">
          <w:t xml:space="preserve"> que tange o </w:t>
        </w:r>
      </w:ins>
      <w:del w:id="25" w:author="Eduardo Rosalem Marcelino" w:date="2014-09-22T22:04:00Z">
        <w:r w:rsidRPr="001F1185" w:rsidDel="000961D6">
          <w:delText xml:space="preserve">para </w:delText>
        </w:r>
      </w:del>
      <w:r w:rsidRPr="001F1185">
        <w:t xml:space="preserve">desenvolvimento </w:t>
      </w:r>
      <w:ins w:id="26" w:author="Eduardo Rosalem Marcelino" w:date="2014-09-22T21:59:00Z">
        <w:r w:rsidR="000961D6">
          <w:t xml:space="preserve">de aplicações </w:t>
        </w:r>
      </w:ins>
      <w:proofErr w:type="spellStart"/>
      <w:r w:rsidRPr="005C778E">
        <w:t>multiplataforma</w:t>
      </w:r>
      <w:proofErr w:type="spellEnd"/>
      <w:ins w:id="27" w:author="Eduardo Rosalem Marcelino" w:date="2014-09-22T22:11:00Z">
        <w:r w:rsidR="009A5CEB">
          <w:t xml:space="preserve">, analisando a </w:t>
        </w:r>
        <w:commentRangeStart w:id="28"/>
        <w:proofErr w:type="spellStart"/>
        <w:r w:rsidR="009A5CEB">
          <w:t>responsividade</w:t>
        </w:r>
        <w:proofErr w:type="spellEnd"/>
        <w:r w:rsidR="009A5CEB">
          <w:t xml:space="preserve"> </w:t>
        </w:r>
      </w:ins>
      <w:commentRangeEnd w:id="28"/>
      <w:ins w:id="29" w:author="Eduardo Rosalem Marcelino" w:date="2014-09-22T22:12:00Z">
        <w:r w:rsidR="009A5CEB">
          <w:rPr>
            <w:rStyle w:val="Refdecomentrio"/>
            <w:rFonts w:asciiTheme="minorHAnsi" w:hAnsiTheme="minorHAnsi" w:cstheme="minorBidi"/>
          </w:rPr>
          <w:commentReference w:id="28"/>
        </w:r>
      </w:ins>
      <w:ins w:id="30" w:author="Eduardo Rosalem Marcelino" w:date="2014-09-22T22:11:00Z">
        <w:r w:rsidR="009A5CEB">
          <w:t xml:space="preserve">e necessidade ou não de </w:t>
        </w:r>
        <w:proofErr w:type="spellStart"/>
        <w:r w:rsidR="009A5CEB">
          <w:t>refatoração</w:t>
        </w:r>
        <w:proofErr w:type="spellEnd"/>
        <w:r w:rsidR="009A5CEB">
          <w:t xml:space="preserve"> de código.</w:t>
        </w:r>
      </w:ins>
      <w:ins w:id="31" w:author="Eduardo Rosalem Marcelino" w:date="2014-09-22T22:05:00Z">
        <w:r w:rsidR="000961D6">
          <w:t>.</w:t>
        </w:r>
        <w:r w:rsidR="000961D6" w:rsidRPr="001F1185" w:rsidDel="000961D6">
          <w:t xml:space="preserve"> </w:t>
        </w:r>
      </w:ins>
      <w:del w:id="32" w:author="Eduardo Rosalem Marcelino" w:date="2014-09-22T22:05:00Z">
        <w:r w:rsidRPr="001F1185" w:rsidDel="000961D6">
          <w:delText xml:space="preserve"> </w:delText>
        </w:r>
      </w:del>
      <w:del w:id="33" w:author="Eduardo Rosalem Marcelino" w:date="2014-09-22T22:00:00Z">
        <w:r w:rsidRPr="001F1185" w:rsidDel="000961D6">
          <w:delText xml:space="preserve">Qt </w:delText>
        </w:r>
      </w:del>
      <w:del w:id="34" w:author="Eduardo Rosalem Marcelino" w:date="2014-09-22T22:05:00Z">
        <w:r w:rsidRPr="001F1185" w:rsidDel="000961D6">
          <w:delText xml:space="preserve">e, </w:delText>
        </w:r>
      </w:del>
      <w:del w:id="35" w:author="Eduardo Rosalem Marcelino" w:date="2014-09-22T22:00:00Z">
        <w:r w:rsidRPr="001F1185" w:rsidDel="000961D6">
          <w:delText>através disso verificar sua viabilidade, ou não, no desenvolvimento de aplicações.</w:delText>
        </w:r>
      </w:del>
    </w:p>
    <w:p w14:paraId="7CBA3D22" w14:textId="26116A68" w:rsidR="00140A4E" w:rsidRPr="00140A4E" w:rsidRDefault="00140A4E">
      <w:pPr>
        <w:pStyle w:val="Texto"/>
        <w:pPrChange w:id="36" w:author="Eduardo Rosalem Marcelino" w:date="2014-09-22T22:05:00Z">
          <w:pPr>
            <w:pStyle w:val="Nvel2"/>
          </w:pPr>
        </w:pPrChange>
      </w:pPr>
      <w:bookmarkStart w:id="37" w:name="_Toc398490141"/>
      <w:r w:rsidRPr="00140A4E">
        <w:t>Objetivos Específicos</w:t>
      </w:r>
      <w:bookmarkEnd w:id="37"/>
    </w:p>
    <w:p w14:paraId="0FC83545" w14:textId="77777777" w:rsidR="00140A4E" w:rsidRPr="001F1185" w:rsidRDefault="00140A4E" w:rsidP="005C778E">
      <w:pPr>
        <w:pStyle w:val="Texto"/>
      </w:pPr>
      <w:r w:rsidRPr="001F1185">
        <w:t>Para atingir o objetivo principal, os seguintes passos serão seguidos:</w:t>
      </w:r>
    </w:p>
    <w:p w14:paraId="0EB04B8C" w14:textId="77777777" w:rsidR="00140A4E" w:rsidRDefault="00140A4E" w:rsidP="005C778E">
      <w:pPr>
        <w:pStyle w:val="Texto"/>
        <w:rPr>
          <w:ins w:id="38" w:author="Eduardo Rosalem Marcelino" w:date="2014-09-22T22:05:00Z"/>
        </w:rPr>
      </w:pPr>
      <w:r w:rsidRPr="001F1185">
        <w:t>Revisão bibliográfica sobre as tecnologias abordadas nesse trabalho de conclusão de curso, incluindo desenvolvimento e compilação de aplicações para sistemas operacionais distintos;</w:t>
      </w:r>
    </w:p>
    <w:p w14:paraId="155523D6" w14:textId="5B87B100" w:rsidR="000961D6" w:rsidRDefault="000961D6" w:rsidP="005C778E">
      <w:pPr>
        <w:pStyle w:val="Texto"/>
        <w:rPr>
          <w:ins w:id="39" w:author="Eduardo Rosalem Marcelino" w:date="2014-09-22T22:07:00Z"/>
        </w:rPr>
      </w:pPr>
      <w:ins w:id="40" w:author="Eduardo Rosalem Marcelino" w:date="2014-09-22T22:05:00Z">
        <w:r>
          <w:t xml:space="preserve">Verificar se uma aplicação </w:t>
        </w:r>
        <w:proofErr w:type="spellStart"/>
        <w:r>
          <w:t>Qt</w:t>
        </w:r>
        <w:proofErr w:type="spellEnd"/>
        <w:r>
          <w:t xml:space="preserve"> desenvolvida para uma determinada plataforma pode ser executada em outras plataformas sem a necessidade ou com um m</w:t>
        </w:r>
      </w:ins>
      <w:ins w:id="41" w:author="Eduardo Rosalem Marcelino" w:date="2014-09-22T22:06:00Z">
        <w:r>
          <w:t>ínimo de adaptações no código fonte;</w:t>
        </w:r>
      </w:ins>
    </w:p>
    <w:p w14:paraId="7F9E317A" w14:textId="06D7F056" w:rsidR="000961D6" w:rsidRPr="001F1185" w:rsidRDefault="000961D6" w:rsidP="005C778E">
      <w:pPr>
        <w:pStyle w:val="Texto"/>
      </w:pPr>
      <w:ins w:id="42" w:author="Eduardo Rosalem Marcelino" w:date="2014-09-22T22:07:00Z">
        <w:r>
          <w:t xml:space="preserve">Averiguar </w:t>
        </w:r>
      </w:ins>
      <w:ins w:id="43" w:author="Eduardo Rosalem Marcelino" w:date="2014-09-22T22:10:00Z">
        <w:r w:rsidR="00140155">
          <w:t>o quão responsiva é a</w:t>
        </w:r>
      </w:ins>
      <w:ins w:id="44" w:author="Eduardo Rosalem Marcelino" w:date="2014-09-22T22:07:00Z">
        <w:r>
          <w:t xml:space="preserve"> interface gráfica de</w:t>
        </w:r>
      </w:ins>
      <w:ins w:id="45" w:author="Eduardo Rosalem Marcelino" w:date="2014-09-22T22:10:00Z">
        <w:r w:rsidR="00140155">
          <w:t xml:space="preserve">senvolvida </w:t>
        </w:r>
        <w:proofErr w:type="gramStart"/>
        <w:r w:rsidR="00140155">
          <w:t xml:space="preserve">em </w:t>
        </w:r>
      </w:ins>
      <w:ins w:id="46" w:author="Eduardo Rosalem Marcelino" w:date="2014-09-22T22:07:00Z">
        <w:r>
          <w:t xml:space="preserve"> uma</w:t>
        </w:r>
        <w:proofErr w:type="gramEnd"/>
        <w:r>
          <w:t xml:space="preserve"> aplicação </w:t>
        </w:r>
        <w:proofErr w:type="spellStart"/>
        <w:r>
          <w:t>Qt</w:t>
        </w:r>
      </w:ins>
      <w:proofErr w:type="spellEnd"/>
      <w:ins w:id="47" w:author="Eduardo Rosalem Marcelino" w:date="2014-09-22T22:08:00Z">
        <w:r w:rsidR="00140155">
          <w:t xml:space="preserve">, </w:t>
        </w:r>
      </w:ins>
      <w:ins w:id="48" w:author="Eduardo Rosalem Marcelino" w:date="2014-09-22T22:10:00Z">
        <w:r w:rsidR="00140155">
          <w:t>testando sua adaptaç</w:t>
        </w:r>
      </w:ins>
      <w:ins w:id="49" w:author="Eduardo Rosalem Marcelino" w:date="2014-09-22T22:11:00Z">
        <w:r w:rsidR="00140155">
          <w:t>ão em</w:t>
        </w:r>
      </w:ins>
      <w:ins w:id="50" w:author="Eduardo Rosalem Marcelino" w:date="2014-09-22T22:07:00Z">
        <w:r>
          <w:t xml:space="preserve"> </w:t>
        </w:r>
      </w:ins>
      <w:ins w:id="51" w:author="Eduardo Rosalem Marcelino" w:date="2014-09-22T22:08:00Z">
        <w:r>
          <w:t>diferentes</w:t>
        </w:r>
      </w:ins>
      <w:ins w:id="52" w:author="Eduardo Rosalem Marcelino" w:date="2014-09-22T22:07:00Z">
        <w:r>
          <w:t xml:space="preserve"> </w:t>
        </w:r>
      </w:ins>
      <w:ins w:id="53" w:author="Eduardo Rosalem Marcelino" w:date="2014-09-22T22:08:00Z">
        <w:r w:rsidR="00140155">
          <w:t>plataformas, como mobile e desktop.</w:t>
        </w:r>
      </w:ins>
    </w:p>
    <w:p w14:paraId="1C4EE52C" w14:textId="6D6CCF5C" w:rsidR="00140A4E" w:rsidRPr="001F1185" w:rsidRDefault="00140A4E" w:rsidP="005C778E">
      <w:pPr>
        <w:pStyle w:val="Texto"/>
        <w:rPr>
          <w:rFonts w:asciiTheme="minorHAnsi" w:hAnsiTheme="minorHAnsi" w:cstheme="minorBidi"/>
        </w:rPr>
      </w:pPr>
      <w:r w:rsidRPr="001F1185">
        <w:t xml:space="preserve">Desenvolvimento de um protótipo </w:t>
      </w:r>
      <w:ins w:id="54" w:author="Eduardo Rosalem Marcelino" w:date="2014-09-22T22:18:00Z">
        <w:r w:rsidR="00DF2745">
          <w:t xml:space="preserve">de software de </w:t>
        </w:r>
      </w:ins>
      <w:ins w:id="55" w:author="Eduardo Rosalem Marcelino" w:date="2014-09-22T22:19:00Z">
        <w:r w:rsidR="00DF2745">
          <w:t>envio de mensagens</w:t>
        </w:r>
      </w:ins>
      <w:ins w:id="56" w:author="Eduardo Rosalem Marcelino" w:date="2014-09-22T22:18:00Z">
        <w:r w:rsidR="00DF2745">
          <w:t xml:space="preserve"> instantânea</w:t>
        </w:r>
      </w:ins>
      <w:ins w:id="57" w:author="Eduardo Rosalem Marcelino" w:date="2014-09-22T22:20:00Z">
        <w:r w:rsidR="00DF2745">
          <w:t>s</w:t>
        </w:r>
      </w:ins>
      <w:ins w:id="58" w:author="Eduardo Rosalem Marcelino" w:date="2014-09-22T22:18:00Z">
        <w:r w:rsidR="00DF2745">
          <w:t xml:space="preserve"> </w:t>
        </w:r>
      </w:ins>
      <w:ins w:id="59" w:author="Eduardo Rosalem Marcelino" w:date="2014-09-22T22:19:00Z">
        <w:r w:rsidR="00DF2745">
          <w:t xml:space="preserve">com o intuito </w:t>
        </w:r>
        <w:proofErr w:type="gramStart"/>
        <w:r w:rsidR="00DF2745">
          <w:t xml:space="preserve">de </w:t>
        </w:r>
      </w:ins>
      <w:del w:id="60" w:author="Eduardo Rosalem Marcelino" w:date="2014-09-22T22:19:00Z">
        <w:r w:rsidRPr="001F1185" w:rsidDel="00DF2745">
          <w:delText>para avaliar a proposta de que não é necessária refartoração do código para que funcione em diferentes plataformas.</w:delText>
        </w:r>
      </w:del>
      <w:ins w:id="61" w:author="Eduardo Rosalem Marcelino" w:date="2014-09-22T22:19:00Z">
        <w:r w:rsidR="00DF2745">
          <w:t xml:space="preserve"> analisar</w:t>
        </w:r>
        <w:proofErr w:type="gramEnd"/>
        <w:r w:rsidR="00DF2745">
          <w:t xml:space="preserve"> </w:t>
        </w:r>
      </w:ins>
      <w:ins w:id="62" w:author="Eduardo Rosalem Marcelino" w:date="2014-09-22T22:20:00Z">
        <w:r w:rsidR="00DF2745">
          <w:t xml:space="preserve">o </w:t>
        </w:r>
        <w:proofErr w:type="spellStart"/>
        <w:r w:rsidR="00DF2745">
          <w:t>Qt</w:t>
        </w:r>
      </w:ins>
      <w:proofErr w:type="spellEnd"/>
      <w:ins w:id="63" w:author="Eduardo Rosalem Marcelino" w:date="2014-09-22T22:21:00Z">
        <w:r w:rsidR="00DF2745">
          <w:t>,</w:t>
        </w:r>
      </w:ins>
      <w:ins w:id="64" w:author="Eduardo Rosalem Marcelino" w:date="2014-09-22T22:20:00Z">
        <w:r w:rsidR="00DF2745">
          <w:t xml:space="preserve"> </w:t>
        </w:r>
      </w:ins>
      <w:ins w:id="65" w:author="Eduardo Rosalem Marcelino" w:date="2014-09-22T22:21:00Z">
        <w:r w:rsidR="00DF2745">
          <w:t xml:space="preserve">focando </w:t>
        </w:r>
      </w:ins>
      <w:ins w:id="66" w:author="Eduardo Rosalem Marcelino" w:date="2014-09-22T22:20:00Z">
        <w:r w:rsidR="00DF2745">
          <w:t xml:space="preserve">principalmente sua característica que permite o desenvolvimento de aplicações </w:t>
        </w:r>
        <w:proofErr w:type="spellStart"/>
        <w:r w:rsidR="00DF2745">
          <w:t>multiplataforma</w:t>
        </w:r>
        <w:proofErr w:type="spellEnd"/>
        <w:r w:rsidR="00DF2745">
          <w:t>.</w:t>
        </w:r>
      </w:ins>
    </w:p>
    <w:p w14:paraId="19BA7C03" w14:textId="77777777" w:rsidR="00140A4E" w:rsidRPr="00140A4E" w:rsidRDefault="00140A4E" w:rsidP="005C778E">
      <w:pPr>
        <w:pStyle w:val="Nvel2"/>
      </w:pPr>
      <w:bookmarkStart w:id="67" w:name="_Toc398490142"/>
      <w:r w:rsidRPr="00140A4E">
        <w:t>Justificativa</w:t>
      </w:r>
      <w:bookmarkEnd w:id="67"/>
    </w:p>
    <w:p w14:paraId="22344D51" w14:textId="2D2D86B3" w:rsidR="00140A4E" w:rsidRPr="001F1185" w:rsidRDefault="00140A4E" w:rsidP="005C778E">
      <w:pPr>
        <w:pStyle w:val="Texto"/>
      </w:pPr>
      <w:r w:rsidRPr="001F1185">
        <w:t xml:space="preserve">O desenvolvimento de aplicações e softwares pode parecer algo complicado, ainda mais quando </w:t>
      </w:r>
      <w:ins w:id="68" w:author="Eduardo Rosalem Marcelino" w:date="2014-09-22T22:22:00Z">
        <w:r w:rsidR="005C4465">
          <w:t xml:space="preserve">o software desenvolvido </w:t>
        </w:r>
      </w:ins>
      <w:r w:rsidRPr="001F1185">
        <w:t xml:space="preserve">tem como destino mais de um </w:t>
      </w:r>
      <w:del w:id="69" w:author="Eduardo Rosalem Marcelino" w:date="2014-09-22T22:23:00Z">
        <w:r w:rsidRPr="001F1185" w:rsidDel="005C4465">
          <w:delText>s</w:delText>
        </w:r>
      </w:del>
      <w:ins w:id="70" w:author="Eduardo Rosalem Marcelino" w:date="2014-09-22T22:23:00Z">
        <w:r w:rsidR="005C4465">
          <w:t>S</w:t>
        </w:r>
      </w:ins>
      <w:r w:rsidRPr="001F1185">
        <w:t xml:space="preserve">istema </w:t>
      </w:r>
      <w:del w:id="71" w:author="Eduardo Rosalem Marcelino" w:date="2014-09-22T22:23:00Z">
        <w:r w:rsidRPr="001F1185" w:rsidDel="005C4465">
          <w:delText>o</w:delText>
        </w:r>
      </w:del>
      <w:ins w:id="72" w:author="Eduardo Rosalem Marcelino" w:date="2014-09-22T22:23:00Z">
        <w:r w:rsidR="005C4465">
          <w:t>O</w:t>
        </w:r>
      </w:ins>
      <w:r w:rsidRPr="001F1185">
        <w:t>peracional</w:t>
      </w:r>
      <w:ins w:id="73" w:author="Eduardo Rosalem Marcelino" w:date="2014-09-22T22:23:00Z">
        <w:r w:rsidR="005C4465">
          <w:t xml:space="preserve"> (SO)</w:t>
        </w:r>
      </w:ins>
      <w:r w:rsidRPr="001F1185">
        <w:t xml:space="preserve">, pois cada </w:t>
      </w:r>
      <w:ins w:id="74" w:author="Eduardo Rosalem Marcelino" w:date="2014-09-22T22:23:00Z">
        <w:r w:rsidR="005C4465">
          <w:t xml:space="preserve">SO </w:t>
        </w:r>
      </w:ins>
      <w:del w:id="75" w:author="Eduardo Rosalem Marcelino" w:date="2014-09-22T22:23:00Z">
        <w:r w:rsidRPr="001F1185" w:rsidDel="005C4465">
          <w:delText xml:space="preserve">um </w:delText>
        </w:r>
      </w:del>
      <w:r w:rsidRPr="001F1185">
        <w:t xml:space="preserve">interpreta o código de uma maneira diferente. Para facilitar a vida dos desenvolvedores, algumas ferramentas e linguagens se propõem a </w:t>
      </w:r>
      <w:ins w:id="76" w:author="Eduardo Rosalem Marcelino" w:date="2014-09-22T22:24:00Z">
        <w:r w:rsidR="005C4465">
          <w:t xml:space="preserve">anular ou </w:t>
        </w:r>
      </w:ins>
      <w:r w:rsidRPr="001F1185">
        <w:t>minimizar as mudanças necessárias em código para que as aplicações funcionem perfeitamente em mais de uma plataforma.</w:t>
      </w:r>
      <w:ins w:id="77" w:author="Eduardo Rosalem Marcelino" w:date="2014-09-22T22:32:00Z">
        <w:r w:rsidR="00D01011">
          <w:t xml:space="preserve"> Dentre essas ferramentas, há o </w:t>
        </w:r>
        <w:proofErr w:type="spellStart"/>
        <w:r w:rsidR="00D01011">
          <w:t>Qt</w:t>
        </w:r>
        <w:proofErr w:type="spellEnd"/>
        <w:r w:rsidR="00D01011">
          <w:t>, que trata-se de uma ferramenta que se propõe a desenvolver aplicações gráficas</w:t>
        </w:r>
      </w:ins>
      <w:ins w:id="78" w:author="Eduardo Rosalem Marcelino" w:date="2014-09-22T22:33:00Z">
        <w:r w:rsidR="00D01011">
          <w:t xml:space="preserve">, </w:t>
        </w:r>
        <w:proofErr w:type="spellStart"/>
        <w:r w:rsidR="00D01011">
          <w:t>multiplataformas</w:t>
        </w:r>
        <w:proofErr w:type="spellEnd"/>
        <w:r w:rsidR="00D01011">
          <w:t xml:space="preserve"> e com todos os recursos oferecidos pela linguagem C++</w:t>
        </w:r>
      </w:ins>
      <w:ins w:id="79" w:author="Eduardo Rosalem Marcelino" w:date="2014-09-22T22:32:00Z">
        <w:r w:rsidR="00D01011">
          <w:t xml:space="preserve"> </w:t>
        </w:r>
        <w:proofErr w:type="spellStart"/>
        <w:r w:rsidR="00D01011">
          <w:t>bla</w:t>
        </w:r>
        <w:proofErr w:type="spellEnd"/>
        <w:r w:rsidR="00D01011">
          <w:t xml:space="preserve"> </w:t>
        </w:r>
        <w:proofErr w:type="spellStart"/>
        <w:r w:rsidR="00D01011">
          <w:t>bla</w:t>
        </w:r>
        <w:proofErr w:type="spellEnd"/>
        <w:r w:rsidR="00D01011">
          <w:t xml:space="preserve"> </w:t>
        </w:r>
        <w:proofErr w:type="spellStart"/>
        <w:r w:rsidR="00D01011">
          <w:t>bla</w:t>
        </w:r>
        <w:proofErr w:type="spellEnd"/>
        <w:r w:rsidR="00D01011">
          <w:t xml:space="preserve">... </w:t>
        </w:r>
      </w:ins>
      <w:ins w:id="80" w:author="Eduardo Rosalem Marcelino" w:date="2014-09-22T22:33:00Z">
        <w:r w:rsidR="00D01011">
          <w:t xml:space="preserve">  Se encontrarem dados sobre o uso e crescimento do </w:t>
        </w:r>
        <w:proofErr w:type="spellStart"/>
        <w:r w:rsidR="00D01011">
          <w:t>Qt</w:t>
        </w:r>
        <w:proofErr w:type="spellEnd"/>
        <w:r w:rsidR="00D01011">
          <w:t xml:space="preserve">, aqui é um bom lugar para </w:t>
        </w:r>
      </w:ins>
      <w:ins w:id="81" w:author="Eduardo Rosalem Marcelino" w:date="2014-09-22T22:40:00Z">
        <w:r w:rsidR="00B04DAF">
          <w:t>escrever</w:t>
        </w:r>
      </w:ins>
      <w:ins w:id="82" w:author="Eduardo Rosalem Marcelino" w:date="2014-09-22T22:33:00Z">
        <w:r w:rsidR="00D01011">
          <w:t xml:space="preserve"> e justificar seu uso e estudo.</w:t>
        </w:r>
      </w:ins>
    </w:p>
    <w:p w14:paraId="4B86E82E" w14:textId="4D3B8F0D" w:rsidR="00140A4E" w:rsidRPr="001F1185" w:rsidRDefault="00140A4E" w:rsidP="005C778E">
      <w:pPr>
        <w:pStyle w:val="Texto"/>
      </w:pPr>
      <w:del w:id="83" w:author="Eduardo Rosalem Marcelino" w:date="2014-09-22T22:33:00Z">
        <w:r w:rsidRPr="001F1185" w:rsidDel="00D01011">
          <w:lastRenderedPageBreak/>
          <w:delText xml:space="preserve">Com a finalidade de adquirir conhecimentos sobre o desenvolvimento para </w:delText>
        </w:r>
        <w:r w:rsidRPr="005C778E" w:rsidDel="00D01011">
          <w:delText>multiplataforma</w:delText>
        </w:r>
        <w:r w:rsidRPr="001F1185" w:rsidDel="00D01011">
          <w:delText xml:space="preserve">, assim como o funcionamento do </w:delText>
        </w:r>
        <w:r w:rsidRPr="001F1185" w:rsidDel="00D01011">
          <w:rPr>
            <w:i/>
          </w:rPr>
          <w:delText>framework</w:delText>
        </w:r>
        <w:r w:rsidRPr="001F1185" w:rsidDel="00D01011">
          <w:delText xml:space="preserve"> Qt, foi desenvolvido esse trabalho.</w:delText>
        </w:r>
      </w:del>
    </w:p>
    <w:p w14:paraId="1185F8B1" w14:textId="77777777" w:rsidR="00140A4E" w:rsidRPr="00140A4E" w:rsidRDefault="00140A4E" w:rsidP="005C778E">
      <w:pPr>
        <w:pStyle w:val="Nvel2"/>
      </w:pPr>
      <w:bookmarkStart w:id="84" w:name="_Toc398490143"/>
      <w:r w:rsidRPr="00140A4E">
        <w:t>Estrutura do trabalho</w:t>
      </w:r>
      <w:bookmarkEnd w:id="84"/>
    </w:p>
    <w:p w14:paraId="5BA258D2" w14:textId="77777777" w:rsidR="00140A4E" w:rsidRPr="001F1185" w:rsidRDefault="00140A4E" w:rsidP="005C778E">
      <w:pPr>
        <w:pStyle w:val="Texto"/>
      </w:pPr>
      <w:r w:rsidRPr="001F1185">
        <w:t>Para contextualizar o trabalho, o documento foi dividido da seguinte maneira:</w:t>
      </w:r>
    </w:p>
    <w:p w14:paraId="7E3644CE" w14:textId="6769D74C"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proofErr w:type="spellStart"/>
      <w:r w:rsidR="00F65FC5" w:rsidRPr="005C778E">
        <w:t>multi</w:t>
      </w:r>
      <w:r w:rsidRPr="005C778E">
        <w:t>plataforma</w:t>
      </w:r>
      <w:proofErr w:type="spellEnd"/>
      <w:r w:rsidRPr="001F1185">
        <w:t xml:space="preserve">, focando-se no </w:t>
      </w:r>
      <w:r w:rsidRPr="001F1185">
        <w:rPr>
          <w:i/>
        </w:rPr>
        <w:t>framework</w:t>
      </w:r>
      <w:ins w:id="85" w:author="Eduardo Rosalem Marcelino" w:date="2014-09-22T22:40:00Z">
        <w:r w:rsidR="00B04DAF">
          <w:rPr>
            <w:i/>
          </w:rPr>
          <w:t xml:space="preserve"> (de?)</w:t>
        </w:r>
      </w:ins>
      <w:r w:rsidRPr="001F1185">
        <w:t xml:space="preserve"> </w:t>
      </w:r>
      <w:proofErr w:type="gramStart"/>
      <w:r w:rsidRPr="001F1185">
        <w:t>aplicações</w:t>
      </w:r>
      <w:proofErr w:type="gramEnd"/>
      <w:r w:rsidRPr="001F1185">
        <w:t xml:space="preserve"> </w:t>
      </w:r>
      <w:proofErr w:type="spellStart"/>
      <w:r w:rsidRPr="001F1185">
        <w:t>Qt</w:t>
      </w:r>
      <w:proofErr w:type="spellEnd"/>
      <w:r w:rsidRPr="001F1185">
        <w:t xml:space="preserve"> e a ferramenta que o utiliza, o </w:t>
      </w: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>;</w:t>
      </w:r>
    </w:p>
    <w:p w14:paraId="02FA8ED9" w14:textId="77777777"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No capítulo 3, sob o título “Alternativas ao </w:t>
      </w:r>
      <w:proofErr w:type="spellStart"/>
      <w:r w:rsidRPr="001F1185">
        <w:t>Qt</w:t>
      </w:r>
      <w:proofErr w:type="spellEnd"/>
      <w:r w:rsidRPr="001F1185">
        <w:t xml:space="preserve">”, serão apresentadas ferramentas e linguagens de programação com o mesmo intuito do </w:t>
      </w:r>
      <w:proofErr w:type="spellStart"/>
      <w:r w:rsidRPr="001F1185">
        <w:t>Qt</w:t>
      </w:r>
      <w:proofErr w:type="spellEnd"/>
      <w:r w:rsidRPr="001F1185">
        <w:t>, e será feita uma breve análise comparativa entre as principais alternativas, assim como a análise de vantagens e desvantagens entre elas;</w:t>
      </w:r>
    </w:p>
    <w:p w14:paraId="6146BF9F" w14:textId="77777777"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14:paraId="723217B8" w14:textId="77777777"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14:paraId="06C4E057" w14:textId="77777777" w:rsidR="0033375B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14:paraId="49DF0BB3" w14:textId="77777777" w:rsidR="00140A4E" w:rsidRPr="001F1185" w:rsidRDefault="00140A4E" w:rsidP="005C778E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14:paraId="0CD09E4F" w14:textId="77777777"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3A55ECBB" w14:textId="77777777" w:rsidR="00E3010F" w:rsidRDefault="00E3010F" w:rsidP="005C778E">
      <w:pPr>
        <w:pStyle w:val="Nvel1"/>
      </w:pPr>
      <w:bookmarkStart w:id="86" w:name="_Toc398490144"/>
      <w:r w:rsidRPr="002A546C">
        <w:lastRenderedPageBreak/>
        <w:t>TECNOLOGIA UTILIZADA</w:t>
      </w:r>
      <w:bookmarkEnd w:id="86"/>
    </w:p>
    <w:p w14:paraId="0D6785F9" w14:textId="77777777" w:rsidR="000132FD" w:rsidRPr="00952442" w:rsidRDefault="000132FD" w:rsidP="005C778E">
      <w:pPr>
        <w:pStyle w:val="Nvel2"/>
      </w:pPr>
      <w:bookmarkStart w:id="87" w:name="_Toc398490145"/>
      <w:r w:rsidRPr="00E44553">
        <w:t>INTRODUÇÃO</w:t>
      </w:r>
      <w:bookmarkEnd w:id="87"/>
    </w:p>
    <w:p w14:paraId="578B523C" w14:textId="77777777" w:rsidR="000132FD" w:rsidRPr="0033375B" w:rsidRDefault="000132FD" w:rsidP="005C778E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</w:t>
      </w:r>
      <w:proofErr w:type="spellStart"/>
      <w:r w:rsidRPr="0033375B">
        <w:t>multiplataforma</w:t>
      </w:r>
      <w:proofErr w:type="spellEnd"/>
      <w:r w:rsidRPr="0033375B">
        <w:t xml:space="preserve"> </w:t>
      </w:r>
      <w:proofErr w:type="spellStart"/>
      <w:r w:rsidRPr="0033375B">
        <w:t>Qt</w:t>
      </w:r>
      <w:proofErr w:type="spellEnd"/>
      <w:r w:rsidRPr="0033375B">
        <w:t xml:space="preserve">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</w:t>
      </w:r>
      <w:proofErr w:type="spellStart"/>
      <w:r w:rsidRPr="0033375B">
        <w:t>Qt</w:t>
      </w:r>
      <w:proofErr w:type="spellEnd"/>
      <w:r w:rsidRPr="0033375B">
        <w:t xml:space="preserve"> </w:t>
      </w:r>
      <w:proofErr w:type="spellStart"/>
      <w:r w:rsidRPr="0033375B">
        <w:t>Creator</w:t>
      </w:r>
      <w:proofErr w:type="spellEnd"/>
      <w:r w:rsidRPr="0033375B">
        <w:t xml:space="preserve">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14:paraId="16DEAB28" w14:textId="77777777"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14:paraId="7758CB76" w14:textId="77777777" w:rsidR="00E3010F" w:rsidRDefault="00E3010F" w:rsidP="005C778E">
      <w:pPr>
        <w:pStyle w:val="Nvel2"/>
      </w:pPr>
      <w:bookmarkStart w:id="88" w:name="_Toc398490146"/>
      <w:r w:rsidRPr="00E44553">
        <w:t>QT</w:t>
      </w:r>
      <w:bookmarkEnd w:id="88"/>
    </w:p>
    <w:p w14:paraId="248254F8" w14:textId="77777777" w:rsidR="00C1079E" w:rsidRDefault="00C1079E" w:rsidP="005C778E">
      <w:pPr>
        <w:jc w:val="center"/>
      </w:pPr>
      <w:r>
        <w:rPr>
          <w:noProof/>
          <w:lang w:eastAsia="pt-BR"/>
        </w:rPr>
        <w:drawing>
          <wp:inline distT="0" distB="0" distL="0" distR="0" wp14:anchorId="46A82F7C" wp14:editId="3D328B8D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8589" w14:textId="77777777" w:rsidR="0044210F" w:rsidRDefault="00C1079E" w:rsidP="005C778E">
      <w:pPr>
        <w:pStyle w:val="Imagem"/>
      </w:pPr>
      <w:bookmarkStart w:id="89" w:name="_Toc398768741"/>
      <w:r>
        <w:t xml:space="preserve">Figura 1 – Logo do </w:t>
      </w:r>
      <w:proofErr w:type="spellStart"/>
      <w:r>
        <w:t>Qt</w:t>
      </w:r>
      <w:proofErr w:type="spellEnd"/>
      <w:r>
        <w:t>.</w:t>
      </w:r>
      <w:bookmarkEnd w:id="89"/>
    </w:p>
    <w:p w14:paraId="76C9B1A2" w14:textId="77777777" w:rsidR="00C1079E" w:rsidRPr="00FE4AD7" w:rsidRDefault="00C1079E" w:rsidP="005C778E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 xml:space="preserve">Fonte: </w:t>
      </w:r>
      <w:proofErr w:type="spellStart"/>
      <w:r w:rsidRPr="00FE4AD7">
        <w:rPr>
          <w:rFonts w:ascii="Arial" w:hAnsi="Arial" w:cs="Arial"/>
          <w:sz w:val="18"/>
          <w:szCs w:val="18"/>
          <w:lang w:val="pt-BR"/>
        </w:rPr>
        <w:t>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proofErr w:type="spellEnd"/>
      <w:r w:rsidRPr="00FE4AD7">
        <w:rPr>
          <w:rFonts w:ascii="Arial" w:hAnsi="Arial" w:cs="Arial"/>
          <w:sz w:val="18"/>
          <w:szCs w:val="18"/>
          <w:lang w:val="pt-BR"/>
        </w:rPr>
        <w:t xml:space="preserve"> </w:t>
      </w:r>
      <w:proofErr w:type="spellStart"/>
      <w:r w:rsidRPr="00FE4AD7">
        <w:rPr>
          <w:rFonts w:ascii="Arial" w:hAnsi="Arial" w:cs="Arial"/>
          <w:sz w:val="18"/>
          <w:szCs w:val="18"/>
          <w:lang w:val="pt-BR"/>
        </w:rPr>
        <w:t>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proofErr w:type="spellEnd"/>
      <w:r w:rsidRPr="00FE4AD7">
        <w:rPr>
          <w:rFonts w:ascii="Arial" w:hAnsi="Arial" w:cs="Arial"/>
          <w:sz w:val="18"/>
          <w:szCs w:val="18"/>
          <w:lang w:val="pt-BR"/>
        </w:rPr>
        <w:t>, 2014</w:t>
      </w:r>
    </w:p>
    <w:p w14:paraId="32B07E07" w14:textId="77777777"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7DF94DB" w14:textId="77777777" w:rsidR="00E3010F" w:rsidRPr="002A546C" w:rsidRDefault="00E3010F" w:rsidP="005C778E">
      <w:pPr>
        <w:pStyle w:val="Texto"/>
      </w:pPr>
      <w:r w:rsidRPr="002A546C">
        <w:t xml:space="preserve">Segundo </w:t>
      </w:r>
      <w:proofErr w:type="spellStart"/>
      <w:r w:rsidRPr="002A546C">
        <w:t>Blanchette</w:t>
      </w:r>
      <w:proofErr w:type="spellEnd"/>
      <w:r w:rsidRPr="002A546C">
        <w:t xml:space="preserve"> e </w:t>
      </w:r>
      <w:proofErr w:type="spellStart"/>
      <w:r w:rsidRPr="002A546C">
        <w:t>Summerfield</w:t>
      </w:r>
      <w:proofErr w:type="spellEnd"/>
      <w:r w:rsidRPr="002A546C">
        <w:t xml:space="preserve"> (2008), o </w:t>
      </w:r>
      <w:proofErr w:type="spellStart"/>
      <w:r w:rsidRPr="002A546C">
        <w:t>Qt</w:t>
      </w:r>
      <w:proofErr w:type="spellEnd"/>
      <w:r w:rsidRPr="002A546C">
        <w:t xml:space="preserve">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para a criação de aplicações GUI (</w:t>
      </w:r>
      <w:proofErr w:type="spellStart"/>
      <w:r w:rsidRPr="002A546C">
        <w:rPr>
          <w:i/>
        </w:rPr>
        <w:t>Graphical</w:t>
      </w:r>
      <w:proofErr w:type="spellEnd"/>
      <w:r w:rsidRPr="002A546C">
        <w:rPr>
          <w:i/>
        </w:rPr>
        <w:t xml:space="preserve"> </w:t>
      </w:r>
      <w:proofErr w:type="spellStart"/>
      <w:r w:rsidRPr="002A546C">
        <w:rPr>
          <w:i/>
        </w:rPr>
        <w:t>User</w:t>
      </w:r>
      <w:proofErr w:type="spellEnd"/>
      <w:r w:rsidRPr="002A546C">
        <w:rPr>
          <w:i/>
        </w:rPr>
        <w:t xml:space="preserve"> Interface</w:t>
      </w:r>
      <w:r w:rsidRPr="002A546C">
        <w:t xml:space="preserve">) </w:t>
      </w:r>
      <w:proofErr w:type="spellStart"/>
      <w:r w:rsidRPr="002A546C">
        <w:t>multiplataforma</w:t>
      </w:r>
      <w:proofErr w:type="spellEnd"/>
      <w:r w:rsidRPr="002A546C">
        <w:t xml:space="preserve">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14:paraId="175E65E2" w14:textId="77777777" w:rsidR="00DC4FD9" w:rsidRDefault="00E3010F" w:rsidP="005C778E">
      <w:pPr>
        <w:pStyle w:val="Texto"/>
      </w:pPr>
      <w:r w:rsidRPr="002A546C">
        <w:t xml:space="preserve">O </w:t>
      </w:r>
      <w:proofErr w:type="spellStart"/>
      <w:r w:rsidRPr="002A546C">
        <w:t>Qt</w:t>
      </w:r>
      <w:proofErr w:type="spellEnd"/>
      <w:r w:rsidRPr="002A546C">
        <w:t xml:space="preserve"> teve seu primeiro lançamento público em maio de 1995. Est</w:t>
      </w:r>
      <w:r w:rsidR="001101BB">
        <w:t>e</w:t>
      </w:r>
      <w:r w:rsidRPr="002A546C">
        <w:t xml:space="preserve"> foi inicialmente </w:t>
      </w:r>
      <w:r w:rsidRPr="001F1185">
        <w:t>desenvolvid</w:t>
      </w:r>
      <w:r w:rsidR="001101BB" w:rsidRPr="001F1185">
        <w:t>o</w:t>
      </w:r>
      <w:r w:rsidRPr="001F1185">
        <w:t xml:space="preserve"> por </w:t>
      </w:r>
      <w:proofErr w:type="spellStart"/>
      <w:r w:rsidRPr="001F1185">
        <w:t>Haavard</w:t>
      </w:r>
      <w:proofErr w:type="spellEnd"/>
      <w:r w:rsidRPr="001F1185">
        <w:t xml:space="preserve"> </w:t>
      </w:r>
      <w:proofErr w:type="spellStart"/>
      <w:r w:rsidRPr="001F1185">
        <w:t>Nord</w:t>
      </w:r>
      <w:proofErr w:type="spellEnd"/>
      <w:r w:rsidRPr="001F1185">
        <w:t xml:space="preserve"> e </w:t>
      </w:r>
      <w:proofErr w:type="spellStart"/>
      <w:r w:rsidRPr="001F1185">
        <w:t>Eirik</w:t>
      </w:r>
      <w:proofErr w:type="spellEnd"/>
      <w:r w:rsidRPr="001F1185">
        <w:t xml:space="preserve"> </w:t>
      </w:r>
      <w:proofErr w:type="spellStart"/>
      <w:r w:rsidRPr="001F1185">
        <w:t>Chambe-Eng</w:t>
      </w:r>
      <w:proofErr w:type="spellEnd"/>
      <w:r w:rsidR="001101BB" w:rsidRPr="001F1185">
        <w:t>, ambos mestres em ciência da</w:t>
      </w:r>
      <w:r w:rsidR="001101BB" w:rsidRPr="00727E52">
        <w:t xml:space="preserve"> </w:t>
      </w:r>
      <w:r w:rsidR="001101BB" w:rsidRPr="001F1185">
        <w:t xml:space="preserve">computação pelo </w:t>
      </w:r>
      <w:proofErr w:type="spellStart"/>
      <w:r w:rsidR="001101BB" w:rsidRPr="001F1185">
        <w:rPr>
          <w:i/>
        </w:rPr>
        <w:t>Norwegian</w:t>
      </w:r>
      <w:proofErr w:type="spellEnd"/>
      <w:r w:rsidR="001101BB" w:rsidRPr="001F1185">
        <w:rPr>
          <w:i/>
        </w:rPr>
        <w:t xml:space="preserve"> </w:t>
      </w:r>
      <w:proofErr w:type="spellStart"/>
      <w:r w:rsidR="001101BB" w:rsidRPr="001F1185">
        <w:rPr>
          <w:i/>
        </w:rPr>
        <w:t>Institute</w:t>
      </w:r>
      <w:proofErr w:type="spellEnd"/>
      <w:r w:rsidR="001101BB" w:rsidRPr="001F1185">
        <w:rPr>
          <w:i/>
        </w:rPr>
        <w:t xml:space="preserve"> </w:t>
      </w:r>
      <w:proofErr w:type="spellStart"/>
      <w:r w:rsidR="001101BB" w:rsidRPr="001F1185">
        <w:rPr>
          <w:i/>
        </w:rPr>
        <w:t>of</w:t>
      </w:r>
      <w:proofErr w:type="spellEnd"/>
      <w:r w:rsidR="001101BB" w:rsidRPr="001F1185">
        <w:rPr>
          <w:i/>
        </w:rPr>
        <w:t xml:space="preserve"> Technology (</w:t>
      </w:r>
      <w:r w:rsidR="001101BB" w:rsidRPr="001F1185">
        <w:t>Instituto Norueguês de Tecnologia)</w:t>
      </w:r>
      <w:r w:rsidRPr="001F1185">
        <w:t xml:space="preserve"> (BLANCHETTE</w:t>
      </w:r>
      <w:r w:rsidRPr="002A546C">
        <w:t>; SUMMERFIELD, 2008).</w:t>
      </w:r>
    </w:p>
    <w:p w14:paraId="1B775E27" w14:textId="16E4F037" w:rsidR="00E73431" w:rsidRDefault="002A3409" w:rsidP="005C778E">
      <w:pPr>
        <w:pStyle w:val="Texto"/>
        <w:rPr>
          <w:shd w:val="clear" w:color="auto" w:fill="B4C6E7" w:themeFill="accent5" w:themeFillTint="66"/>
        </w:rPr>
      </w:pPr>
      <w:r w:rsidRPr="001F1185">
        <w:t xml:space="preserve">Segundo </w:t>
      </w:r>
      <w:proofErr w:type="spellStart"/>
      <w:r w:rsidRPr="001F1185">
        <w:t>Blanchette</w:t>
      </w:r>
      <w:proofErr w:type="spellEnd"/>
      <w:r w:rsidRPr="001F1185">
        <w:t xml:space="preserve"> e </w:t>
      </w:r>
      <w:proofErr w:type="spellStart"/>
      <w:r w:rsidRPr="001F1185">
        <w:t>Summerfield</w:t>
      </w:r>
      <w:proofErr w:type="spellEnd"/>
      <w:r w:rsidRPr="001F1185">
        <w:t xml:space="preserve"> (2008) e </w:t>
      </w:r>
      <w:proofErr w:type="spellStart"/>
      <w:r w:rsidRPr="001F1185">
        <w:t>Molke</w:t>
      </w:r>
      <w:r w:rsidR="0064051D" w:rsidRPr="001F1185">
        <w:t>n</w:t>
      </w:r>
      <w:r w:rsidRPr="001F1185">
        <w:t>tin</w:t>
      </w:r>
      <w:proofErr w:type="spellEnd"/>
      <w:r w:rsidRPr="001F1185">
        <w:t xml:space="preserve"> (2006), a</w:t>
      </w:r>
      <w:r w:rsidR="00DC4FD9" w:rsidRPr="001F1185">
        <w:t xml:space="preserve"> </w:t>
      </w:r>
      <w:r w:rsidR="00AE2ED4" w:rsidRPr="005C778E">
        <w:t>ideia</w:t>
      </w:r>
      <w:r w:rsidR="00DC4FD9" w:rsidRPr="001F1185">
        <w:t xml:space="preserve"> surgiu em 1991, quando </w:t>
      </w:r>
      <w:proofErr w:type="spellStart"/>
      <w:r w:rsidR="00DC4FD9" w:rsidRPr="001F1185">
        <w:t>Haavard</w:t>
      </w:r>
      <w:proofErr w:type="spellEnd"/>
      <w:r w:rsidR="00DC4FD9" w:rsidRPr="001F1185">
        <w:t xml:space="preserve"> e Erik estavam desenvolvendo uma aplicação para o hospital regional de </w:t>
      </w:r>
      <w:proofErr w:type="spellStart"/>
      <w:r w:rsidR="00DC4FD9" w:rsidRPr="001F1185">
        <w:t>Trondheim</w:t>
      </w:r>
      <w:proofErr w:type="spellEnd"/>
      <w:r w:rsidR="00DC4FD9" w:rsidRPr="001F1185">
        <w:t xml:space="preserve">, </w:t>
      </w:r>
      <w:r w:rsidR="00D10EDD" w:rsidRPr="001F1185">
        <w:t xml:space="preserve">na </w:t>
      </w:r>
      <w:r w:rsidR="00DC4FD9" w:rsidRPr="001F1185">
        <w:t xml:space="preserve">Noruega. Em um momento de descanso, </w:t>
      </w:r>
      <w:proofErr w:type="spellStart"/>
      <w:r w:rsidR="00DC4FD9" w:rsidRPr="001F1185">
        <w:t>Haavard</w:t>
      </w:r>
      <w:proofErr w:type="spellEnd"/>
      <w:r w:rsidR="00DC4FD9" w:rsidRPr="001F1185">
        <w:t xml:space="preserve"> disse à</w:t>
      </w:r>
      <w:r w:rsidR="00DC4FD9" w:rsidRPr="00727E52"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</w:t>
      </w:r>
      <w:proofErr w:type="gramStart"/>
      <w:r w:rsidR="00D10EDD" w:rsidRPr="001F1185">
        <w:t>à objetos”</w:t>
      </w:r>
      <w:proofErr w:type="gramEnd"/>
      <w:r w:rsidR="00D10EDD" w:rsidRPr="001F1185">
        <w:t xml:space="preserve"> (</w:t>
      </w:r>
      <w:r w:rsidR="00D10EDD" w:rsidRPr="001F1185">
        <w:rPr>
          <w:i/>
        </w:rPr>
        <w:t>“</w:t>
      </w:r>
      <w:proofErr w:type="spellStart"/>
      <w:r w:rsidR="00D10EDD" w:rsidRPr="001F1185">
        <w:rPr>
          <w:i/>
        </w:rPr>
        <w:t>We</w:t>
      </w:r>
      <w:proofErr w:type="spellEnd"/>
      <w:r w:rsidR="00D10EDD" w:rsidRPr="001F1185">
        <w:rPr>
          <w:i/>
        </w:rPr>
        <w:t xml:space="preserve"> </w:t>
      </w:r>
      <w:proofErr w:type="spellStart"/>
      <w:r w:rsidR="00D10EDD" w:rsidRPr="001F1185">
        <w:rPr>
          <w:i/>
        </w:rPr>
        <w:lastRenderedPageBreak/>
        <w:t>need</w:t>
      </w:r>
      <w:proofErr w:type="spellEnd"/>
      <w:r w:rsidR="00D10EDD" w:rsidRPr="001F1185">
        <w:rPr>
          <w:i/>
        </w:rPr>
        <w:t xml:space="preserve"> </w:t>
      </w:r>
      <w:proofErr w:type="spellStart"/>
      <w:r w:rsidR="00D10EDD" w:rsidRPr="001F1185">
        <w:rPr>
          <w:i/>
        </w:rPr>
        <w:t>an</w:t>
      </w:r>
      <w:proofErr w:type="spellEnd"/>
      <w:r w:rsidR="00D10EDD" w:rsidRPr="00727E52">
        <w:rPr>
          <w:i/>
        </w:rPr>
        <w:t xml:space="preserve"> </w:t>
      </w:r>
      <w:proofErr w:type="spellStart"/>
      <w:r w:rsidR="00D10EDD" w:rsidRPr="001F1185">
        <w:rPr>
          <w:i/>
        </w:rPr>
        <w:t>object-oriented</w:t>
      </w:r>
      <w:proofErr w:type="spellEnd"/>
      <w:r w:rsidR="00D10EDD" w:rsidRPr="001F1185">
        <w:rPr>
          <w:i/>
        </w:rPr>
        <w:t xml:space="preserve">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5C778E">
        <w:t>ideia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 w:rsidRPr="00727E52"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</w:t>
      </w:r>
      <w:proofErr w:type="spellStart"/>
      <w:r w:rsidR="00D10EDD" w:rsidRPr="001F1185">
        <w:t>Qt</w:t>
      </w:r>
      <w:proofErr w:type="spellEnd"/>
      <w:r w:rsidRPr="001F1185">
        <w:t>.</w:t>
      </w:r>
    </w:p>
    <w:p w14:paraId="4D63C9D8" w14:textId="77777777" w:rsidR="00E73431" w:rsidRPr="00C438F3" w:rsidRDefault="00E73431" w:rsidP="005C778E">
      <w:pPr>
        <w:pStyle w:val="Texto"/>
      </w:pPr>
      <w:r w:rsidRPr="001F1185">
        <w:t xml:space="preserve">O nome </w:t>
      </w:r>
      <w:proofErr w:type="spellStart"/>
      <w:r w:rsidRPr="001F1185">
        <w:t>Qt</w:t>
      </w:r>
      <w:proofErr w:type="spellEnd"/>
      <w:r w:rsidRPr="001F1185">
        <w:t xml:space="preserve">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</w:t>
      </w:r>
      <w:proofErr w:type="spellStart"/>
      <w:r w:rsidRPr="001F1185">
        <w:t>Emacs</w:t>
      </w:r>
      <w:proofErr w:type="spellEnd"/>
      <w:r w:rsidRPr="001F1185">
        <w:t xml:space="preserve"> de </w:t>
      </w:r>
      <w:proofErr w:type="spellStart"/>
      <w:r w:rsidRPr="001F1185">
        <w:t>Haavard</w:t>
      </w:r>
      <w:proofErr w:type="spellEnd"/>
      <w:r w:rsidRPr="001F1185">
        <w:t xml:space="preserve">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</w:t>
      </w:r>
      <w:proofErr w:type="spellStart"/>
      <w:r w:rsidRPr="001F1185">
        <w:t>Xt</w:t>
      </w:r>
      <w:proofErr w:type="spellEnd"/>
      <w:r w:rsidRPr="001F1185">
        <w:t>, uma ferramenta para o desenvolvimento de aplicações GUI para o sistema X11, comum em algumas distribuições Unix (BLANCHETTE; SUMMERFIELD, 2008).</w:t>
      </w:r>
    </w:p>
    <w:p w14:paraId="08434ED8" w14:textId="77777777" w:rsidR="00E3010F" w:rsidRDefault="00E3010F" w:rsidP="005C778E">
      <w:pPr>
        <w:pStyle w:val="Texto"/>
      </w:pPr>
      <w:r w:rsidRPr="002A546C">
        <w:t>Desde então,</w:t>
      </w:r>
      <w:r w:rsidR="00E73431">
        <w:t xml:space="preserve"> o </w:t>
      </w:r>
      <w:proofErr w:type="spellStart"/>
      <w:r w:rsidR="00E73431">
        <w:t>Qt</w:t>
      </w:r>
      <w:proofErr w:type="spellEnd"/>
      <w:r w:rsidRPr="002A546C">
        <w:t xml:space="preserve"> tem aumentado cada vez mais sua popularidade, sendo a plataforma utilizada na criação de diversos softwares de renome, </w:t>
      </w:r>
      <w:commentRangeStart w:id="90"/>
      <w:r w:rsidRPr="002A546C">
        <w:t xml:space="preserve">como </w:t>
      </w:r>
      <w:proofErr w:type="spellStart"/>
      <w:r w:rsidRPr="002A546C">
        <w:t>Amazon</w:t>
      </w:r>
      <w:proofErr w:type="spellEnd"/>
      <w:r w:rsidRPr="002A546C">
        <w:t xml:space="preserve"> </w:t>
      </w:r>
      <w:proofErr w:type="spellStart"/>
      <w:r w:rsidRPr="002A546C">
        <w:t>Kindle</w:t>
      </w:r>
      <w:proofErr w:type="spellEnd"/>
      <w:r w:rsidRPr="002A546C">
        <w:t xml:space="preserve">, Google Earth, </w:t>
      </w:r>
      <w:proofErr w:type="spellStart"/>
      <w:r w:rsidRPr="002A546C">
        <w:t>Guitar</w:t>
      </w:r>
      <w:proofErr w:type="spellEnd"/>
      <w:r w:rsidRPr="002A546C">
        <w:t xml:space="preserve"> Pro, KDE, EA </w:t>
      </w:r>
      <w:proofErr w:type="spellStart"/>
      <w:r w:rsidRPr="002A546C">
        <w:t>Origin</w:t>
      </w:r>
      <w:proofErr w:type="spellEnd"/>
      <w:r w:rsidRPr="002A546C">
        <w:t xml:space="preserve">, Oracle </w:t>
      </w:r>
      <w:proofErr w:type="spellStart"/>
      <w:r w:rsidRPr="002A546C">
        <w:t>VirtualBox</w:t>
      </w:r>
      <w:proofErr w:type="spellEnd"/>
      <w:r w:rsidRPr="002A546C">
        <w:t xml:space="preserve"> e </w:t>
      </w:r>
      <w:r w:rsidR="00C67718" w:rsidRPr="001F1185">
        <w:t xml:space="preserve">o futuro </w:t>
      </w:r>
      <w:proofErr w:type="spellStart"/>
      <w:r w:rsidRPr="001F1185">
        <w:t>Wireshark</w:t>
      </w:r>
      <w:proofErr w:type="spellEnd"/>
      <w:r w:rsidR="00C67718" w:rsidRPr="001F1185">
        <w:t xml:space="preserve"> 2 (no momento em estágio </w:t>
      </w:r>
      <w:proofErr w:type="spellStart"/>
      <w:r w:rsidR="00C67718" w:rsidRPr="001F1185">
        <w:rPr>
          <w:i/>
        </w:rPr>
        <w:t>Preview</w:t>
      </w:r>
      <w:proofErr w:type="spellEnd"/>
      <w:r w:rsidR="00C67718" w:rsidRPr="001F1185">
        <w:t>) (WIRESHARK, 2014)</w:t>
      </w:r>
      <w:r w:rsidRPr="002A546C">
        <w:t>.</w:t>
      </w:r>
      <w:commentRangeEnd w:id="90"/>
      <w:r w:rsidR="00A41EB2">
        <w:rPr>
          <w:rStyle w:val="Refdecomentrio"/>
          <w:rFonts w:asciiTheme="minorHAnsi" w:hAnsiTheme="minorHAnsi" w:cstheme="minorBidi"/>
        </w:rPr>
        <w:commentReference w:id="90"/>
      </w:r>
    </w:p>
    <w:p w14:paraId="1934731D" w14:textId="77777777" w:rsidR="00C67718" w:rsidRDefault="00C67718" w:rsidP="00D802A0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57208274" wp14:editId="15397B01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CD52" w14:textId="77777777" w:rsidR="00C67718" w:rsidRDefault="00C67718" w:rsidP="005C778E">
      <w:pPr>
        <w:pStyle w:val="Imagem"/>
      </w:pPr>
      <w:bookmarkStart w:id="91" w:name="_Toc398768742"/>
      <w:r>
        <w:t xml:space="preserve">Figura 2 – </w:t>
      </w:r>
      <w:proofErr w:type="spellStart"/>
      <w:r>
        <w:t>Wireshark</w:t>
      </w:r>
      <w:proofErr w:type="spellEnd"/>
      <w:r>
        <w:t xml:space="preserve"> 2 </w:t>
      </w:r>
      <w:proofErr w:type="spellStart"/>
      <w:r w:rsidRPr="00E73431">
        <w:rPr>
          <w:i/>
        </w:rPr>
        <w:t>Preview</w:t>
      </w:r>
      <w:proofErr w:type="spellEnd"/>
      <w:r>
        <w:t xml:space="preserve"> em funcionamento</w:t>
      </w:r>
      <w:bookmarkEnd w:id="91"/>
    </w:p>
    <w:p w14:paraId="47417597" w14:textId="77777777" w:rsidR="00C67718" w:rsidRPr="001F1185" w:rsidRDefault="00C67718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14:paraId="3549018A" w14:textId="77777777" w:rsidR="00C67718" w:rsidRDefault="00C67718" w:rsidP="005C778E">
      <w:pPr>
        <w:pStyle w:val="Texto"/>
        <w:rPr>
          <w:shd w:val="clear" w:color="auto" w:fill="B4C6E7" w:themeFill="accent5" w:themeFillTint="66"/>
        </w:rPr>
      </w:pPr>
    </w:p>
    <w:p w14:paraId="4CCCE33F" w14:textId="77777777" w:rsidR="00E3010F" w:rsidRPr="002A546C" w:rsidRDefault="00E3010F" w:rsidP="005C778E">
      <w:pPr>
        <w:pStyle w:val="Texto"/>
      </w:pPr>
      <w:r w:rsidRPr="002A546C">
        <w:t xml:space="preserve">Atualmente, o </w:t>
      </w:r>
      <w:proofErr w:type="spellStart"/>
      <w:r w:rsidRPr="002A546C">
        <w:t>Qt</w:t>
      </w:r>
      <w:proofErr w:type="spellEnd"/>
      <w:r w:rsidRPr="002A546C">
        <w:t xml:space="preserve"> é capaz de compilar aplicações para sistemas </w:t>
      </w:r>
      <w:r w:rsidRPr="00A41EB2">
        <w:rPr>
          <w:i/>
          <w:rPrChange w:id="92" w:author="Eduardo Rosalem Marcelino" w:date="2014-09-23T19:40:00Z">
            <w:rPr/>
          </w:rPrChange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</w:t>
      </w:r>
      <w:proofErr w:type="spellStart"/>
      <w:r w:rsidRPr="002A546C">
        <w:t>Android</w:t>
      </w:r>
      <w:proofErr w:type="spellEnd"/>
      <w:r w:rsidRPr="002A546C">
        <w:t xml:space="preserve">, </w:t>
      </w:r>
      <w:proofErr w:type="spellStart"/>
      <w:r w:rsidRPr="002A546C">
        <w:t>iOS</w:t>
      </w:r>
      <w:proofErr w:type="spellEnd"/>
      <w:r w:rsidRPr="002A546C">
        <w:t xml:space="preserve">, Windows CE e BlackBerry (QTPROJECT, 2014b). Segundo o </w:t>
      </w:r>
      <w:proofErr w:type="spellStart"/>
      <w:r w:rsidRPr="002A546C">
        <w:t>Qt</w:t>
      </w:r>
      <w:proofErr w:type="spellEnd"/>
      <w:r w:rsidRPr="002A546C">
        <w:t xml:space="preserve"> Project (2014a), está em processo de desenvolvimento o suporte </w:t>
      </w:r>
      <w:r w:rsidR="002967DC">
        <w:t xml:space="preserve">completo </w:t>
      </w:r>
      <w:r w:rsidRPr="002A546C">
        <w:t xml:space="preserve">para Windows </w:t>
      </w:r>
      <w:proofErr w:type="spellStart"/>
      <w:r w:rsidRPr="002A546C">
        <w:t>Runtime</w:t>
      </w:r>
      <w:proofErr w:type="spellEnd"/>
      <w:r w:rsidRPr="002A546C">
        <w:t xml:space="preserve"> (</w:t>
      </w:r>
      <w:proofErr w:type="spellStart"/>
      <w:r w:rsidRPr="002A546C">
        <w:t>WinRT</w:t>
      </w:r>
      <w:proofErr w:type="spellEnd"/>
      <w:r w:rsidRPr="002A546C">
        <w:t xml:space="preserve">), permitindo a compilação para Windows Phone e utilização da interface </w:t>
      </w:r>
      <w:proofErr w:type="spellStart"/>
      <w:r w:rsidRPr="002A546C">
        <w:t>MetroUI</w:t>
      </w:r>
      <w:proofErr w:type="spellEnd"/>
      <w:r w:rsidRPr="002A546C">
        <w:t xml:space="preserve"> das versões Windows 8 e Windows 8.1.</w:t>
      </w:r>
    </w:p>
    <w:p w14:paraId="6B36D91A" w14:textId="77777777"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233A5E5" w14:textId="77777777" w:rsidR="00E3010F" w:rsidRPr="00952442" w:rsidRDefault="00E3010F" w:rsidP="005C778E">
      <w:pPr>
        <w:pStyle w:val="Nvel2"/>
      </w:pPr>
      <w:bookmarkStart w:id="93" w:name="_Toc398490147"/>
      <w:r w:rsidRPr="00E44553">
        <w:t>QT CREATOR</w:t>
      </w:r>
      <w:bookmarkEnd w:id="93"/>
    </w:p>
    <w:p w14:paraId="027007F4" w14:textId="77777777" w:rsidR="002D0665" w:rsidRPr="002D0665" w:rsidRDefault="00DF2FC9" w:rsidP="005C778E">
      <w:pPr>
        <w:jc w:val="center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pict w14:anchorId="59308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3" o:title="tela_inicial_qt_creator"/>
          </v:shape>
        </w:pict>
      </w:r>
    </w:p>
    <w:p w14:paraId="1EEDD33D" w14:textId="77777777" w:rsidR="0044210F" w:rsidRDefault="002D0665" w:rsidP="005C778E">
      <w:pPr>
        <w:pStyle w:val="Imagem"/>
        <w:rPr>
          <w:shd w:val="clear" w:color="auto" w:fill="B4C6E7" w:themeFill="accent5" w:themeFillTint="66"/>
        </w:rPr>
      </w:pPr>
      <w:bookmarkStart w:id="94" w:name="_Toc398768743"/>
      <w:r w:rsidRPr="001F1185">
        <w:t xml:space="preserve">Figura </w:t>
      </w:r>
      <w:r w:rsidR="00C67718" w:rsidRPr="001F1185">
        <w:t>3</w:t>
      </w:r>
      <w:r w:rsidRPr="001F1185">
        <w:t xml:space="preserve"> – Tela inicial do </w:t>
      </w: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bookmarkEnd w:id="94"/>
      <w:proofErr w:type="spellEnd"/>
    </w:p>
    <w:p w14:paraId="24CD9C76" w14:textId="77777777" w:rsidR="002D0665" w:rsidRPr="002D0665" w:rsidRDefault="002D0665" w:rsidP="005C778E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14:paraId="7EF8286A" w14:textId="77777777"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14:paraId="11336AA3" w14:textId="77777777" w:rsidR="00E3010F" w:rsidRPr="002A546C" w:rsidRDefault="00E3010F" w:rsidP="005C778E">
      <w:pPr>
        <w:pStyle w:val="Texto"/>
      </w:pP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 xml:space="preserve">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</w:t>
      </w:r>
      <w:proofErr w:type="spellStart"/>
      <w:r w:rsidRPr="001F1185">
        <w:t>Qt</w:t>
      </w:r>
      <w:proofErr w:type="spellEnd"/>
      <w:r w:rsidRPr="001F1185">
        <w:t xml:space="preserve"> (QT PROJECT, 2014c).</w:t>
      </w:r>
    </w:p>
    <w:p w14:paraId="7C8EBA11" w14:textId="77777777" w:rsidR="00E3010F" w:rsidRDefault="00E3010F" w:rsidP="005C778E">
      <w:pPr>
        <w:pStyle w:val="Texto"/>
      </w:pPr>
      <w:r w:rsidRPr="002A546C">
        <w:t xml:space="preserve">Segundo o </w:t>
      </w:r>
      <w:proofErr w:type="spellStart"/>
      <w:r w:rsidRPr="002A546C">
        <w:t>Qt</w:t>
      </w:r>
      <w:proofErr w:type="spellEnd"/>
      <w:r w:rsidRPr="002A546C">
        <w:t xml:space="preserve"> Project (2014c), o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Creator</w:t>
      </w:r>
      <w:proofErr w:type="spellEnd"/>
      <w:r w:rsidRPr="002A546C">
        <w:t xml:space="preserve"> provê dois editores visuais integrados,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Quick</w:t>
      </w:r>
      <w:proofErr w:type="spellEnd"/>
      <w:r w:rsidRPr="002A546C">
        <w:t xml:space="preserve"> Designer e </w:t>
      </w:r>
      <w:proofErr w:type="spellStart"/>
      <w:r w:rsidRPr="002A546C">
        <w:t>Qt</w:t>
      </w:r>
      <w:proofErr w:type="spellEnd"/>
      <w:r w:rsidRPr="002A546C">
        <w:t xml:space="preserve"> Designer, cada um responsável por gerenciar os dois módulos de interface gráfica do </w:t>
      </w:r>
      <w:proofErr w:type="spellStart"/>
      <w:r w:rsidRPr="002A546C">
        <w:t>Qt</w:t>
      </w:r>
      <w:proofErr w:type="spellEnd"/>
      <w:r w:rsidRPr="002A546C">
        <w:t xml:space="preserve">: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Quick</w:t>
      </w:r>
      <w:proofErr w:type="spellEnd"/>
      <w:r w:rsidRPr="002A546C">
        <w:t xml:space="preserve"> e </w:t>
      </w:r>
      <w:proofErr w:type="spellStart"/>
      <w:r w:rsidRPr="002A546C">
        <w:t>Qt</w:t>
      </w:r>
      <w:proofErr w:type="spellEnd"/>
      <w:r w:rsidRPr="002A546C">
        <w:t xml:space="preserve"> </w:t>
      </w:r>
      <w:proofErr w:type="spellStart"/>
      <w:r w:rsidRPr="002A546C">
        <w:t>Widgets</w:t>
      </w:r>
      <w:proofErr w:type="spellEnd"/>
    </w:p>
    <w:p w14:paraId="0A8509A0" w14:textId="77777777" w:rsidR="001A526F" w:rsidRPr="002A546C" w:rsidRDefault="001A526F" w:rsidP="005C778E">
      <w:pPr>
        <w:pStyle w:val="Texto"/>
      </w:pPr>
      <w:r w:rsidRPr="001F1185">
        <w:t xml:space="preserve">O </w:t>
      </w:r>
      <w:proofErr w:type="spellStart"/>
      <w:r w:rsidRPr="001F1185">
        <w:t>Qt</w:t>
      </w:r>
      <w:proofErr w:type="spellEnd"/>
      <w:r w:rsidRPr="001F1185">
        <w:t xml:space="preserve"> </w:t>
      </w:r>
      <w:proofErr w:type="spellStart"/>
      <w:r w:rsidRPr="001F1185">
        <w:t>Creator</w:t>
      </w:r>
      <w:proofErr w:type="spellEnd"/>
      <w:r w:rsidRPr="001F1185">
        <w:t xml:space="preserve">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02D4B">
        <w:rPr>
          <w:i/>
          <w:rPrChange w:id="95" w:author="Eduardo Rosalem Marcelino" w:date="2014-09-23T19:43:00Z">
            <w:rPr/>
          </w:rPrChange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</w:t>
      </w:r>
      <w:proofErr w:type="spellStart"/>
      <w:r w:rsidRPr="001F1185">
        <w:t>Android</w:t>
      </w:r>
      <w:proofErr w:type="spellEnd"/>
      <w:r w:rsidRPr="001F1185">
        <w:t xml:space="preserve">, </w:t>
      </w:r>
      <w:proofErr w:type="spellStart"/>
      <w:r w:rsidRPr="001F1185">
        <w:t>iOS</w:t>
      </w:r>
      <w:proofErr w:type="spellEnd"/>
      <w:r w:rsidRPr="001F1185">
        <w:t xml:space="preserve"> e mais recentemente Windows Phone 8).</w:t>
      </w:r>
      <w:r>
        <w:t xml:space="preserve"> A outra versão, denominada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14:paraId="2CCF04E2" w14:textId="77777777"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CFB3010" w14:textId="77777777" w:rsidR="00E3010F" w:rsidRPr="000132FD" w:rsidRDefault="00E3010F" w:rsidP="005C778E">
      <w:pPr>
        <w:pStyle w:val="Nvel3"/>
      </w:pPr>
      <w:bookmarkStart w:id="96" w:name="_Toc398490148"/>
      <w:r w:rsidRPr="000132FD">
        <w:t>QT QUICK</w:t>
      </w:r>
      <w:bookmarkEnd w:id="96"/>
    </w:p>
    <w:p w14:paraId="6B6FA71B" w14:textId="77777777" w:rsidR="00E3010F" w:rsidRPr="000132FD" w:rsidRDefault="00E3010F" w:rsidP="005C778E">
      <w:pPr>
        <w:pStyle w:val="Nvel4"/>
      </w:pPr>
      <w:bookmarkStart w:id="97" w:name="_Toc398490149"/>
      <w:r w:rsidRPr="001257F1">
        <w:t>QML</w:t>
      </w:r>
      <w:bookmarkEnd w:id="97"/>
    </w:p>
    <w:p w14:paraId="356ABA15" w14:textId="77777777" w:rsidR="001904F9" w:rsidRDefault="00450DBB" w:rsidP="005C778E">
      <w:pPr>
        <w:pStyle w:val="Texto"/>
        <w:rPr>
          <w:shd w:val="clear" w:color="auto" w:fill="B4C6E7" w:themeFill="accent5" w:themeFillTint="66"/>
        </w:rPr>
      </w:pPr>
      <w:r w:rsidRPr="005C778E">
        <w:t>QML (</w:t>
      </w:r>
      <w:proofErr w:type="spellStart"/>
      <w:r w:rsidRPr="005C778E">
        <w:rPr>
          <w:i/>
        </w:rPr>
        <w:t>Qt</w:t>
      </w:r>
      <w:proofErr w:type="spellEnd"/>
      <w:r w:rsidRPr="005C778E">
        <w:t xml:space="preserve"> </w:t>
      </w:r>
      <w:r w:rsidRPr="005C778E">
        <w:rPr>
          <w:i/>
        </w:rPr>
        <w:t>Meta-</w:t>
      </w:r>
      <w:proofErr w:type="spellStart"/>
      <w:r w:rsidRPr="005C778E">
        <w:rPr>
          <w:i/>
        </w:rPr>
        <w:t>objects</w:t>
      </w:r>
      <w:proofErr w:type="spellEnd"/>
      <w:r w:rsidRPr="005C778E">
        <w:rPr>
          <w:i/>
        </w:rPr>
        <w:t xml:space="preserve"> </w:t>
      </w:r>
      <w:proofErr w:type="spellStart"/>
      <w:r w:rsidRPr="005C778E">
        <w:rPr>
          <w:i/>
        </w:rPr>
        <w:t>Language</w:t>
      </w:r>
      <w:proofErr w:type="spellEnd"/>
      <w:r w:rsidRPr="005C778E">
        <w:t xml:space="preserve">) é uma linguagem declarativa que faz parte do </w:t>
      </w:r>
      <w:r w:rsidRPr="005C778E">
        <w:rPr>
          <w:i/>
        </w:rPr>
        <w:t>framework</w:t>
      </w:r>
      <w:r w:rsidRPr="005C778E">
        <w:t xml:space="preserve"> </w:t>
      </w:r>
      <w:proofErr w:type="spellStart"/>
      <w:r w:rsidRPr="005C778E">
        <w:t>Qt</w:t>
      </w:r>
      <w:proofErr w:type="spellEnd"/>
      <w:r w:rsidRPr="005C778E">
        <w:t xml:space="preserve">. QML é utilizada no desenvolvimento de aplicativos </w:t>
      </w:r>
      <w:proofErr w:type="spellStart"/>
      <w:r w:rsidRPr="005C778E">
        <w:rPr>
          <w:i/>
        </w:rPr>
        <w:t>cross-platform</w:t>
      </w:r>
      <w:proofErr w:type="spellEnd"/>
      <w:r w:rsidRPr="005C778E">
        <w:t xml:space="preserve"> e busca facilitar o projeto e a implementação de </w:t>
      </w:r>
      <w:proofErr w:type="spellStart"/>
      <w:r w:rsidRPr="005C778E">
        <w:t>UIs</w:t>
      </w:r>
      <w:proofErr w:type="spellEnd"/>
      <w:r w:rsidRPr="005C778E">
        <w:t xml:space="preserve">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14:paraId="5A719A75" w14:textId="77777777" w:rsidR="00E3010F" w:rsidRDefault="00C55344" w:rsidP="005C778E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(2011), o</w:t>
      </w:r>
      <w:r w:rsidR="00450DBB" w:rsidRPr="005C778E">
        <w:t xml:space="preserve"> estilo de programação da linguagem QML é baseado nas linguagens CSS (</w:t>
      </w:r>
      <w:proofErr w:type="spellStart"/>
      <w:r w:rsidR="00450DBB" w:rsidRPr="005C778E">
        <w:rPr>
          <w:i/>
        </w:rPr>
        <w:t>Cascading</w:t>
      </w:r>
      <w:proofErr w:type="spellEnd"/>
      <w:r w:rsidR="00450DBB" w:rsidRPr="005C778E">
        <w:rPr>
          <w:i/>
        </w:rPr>
        <w:t xml:space="preserve"> </w:t>
      </w:r>
      <w:proofErr w:type="spellStart"/>
      <w:r w:rsidR="00450DBB" w:rsidRPr="005C778E">
        <w:rPr>
          <w:i/>
        </w:rPr>
        <w:t>Style</w:t>
      </w:r>
      <w:proofErr w:type="spellEnd"/>
      <w:r w:rsidR="00450DBB" w:rsidRPr="005C778E">
        <w:rPr>
          <w:i/>
        </w:rPr>
        <w:t xml:space="preserve"> </w:t>
      </w:r>
      <w:proofErr w:type="spellStart"/>
      <w:r w:rsidR="00450DBB" w:rsidRPr="005C778E">
        <w:rPr>
          <w:i/>
        </w:rPr>
        <w:t>Sheets</w:t>
      </w:r>
      <w:proofErr w:type="spellEnd"/>
      <w:r w:rsidR="00450DBB" w:rsidRPr="005C778E">
        <w:t xml:space="preserve">) e </w:t>
      </w:r>
      <w:proofErr w:type="spellStart"/>
      <w:r w:rsidR="00450DBB" w:rsidRPr="005C778E">
        <w:t>JavaScript</w:t>
      </w:r>
      <w:proofErr w:type="spellEnd"/>
      <w:r w:rsidR="00450DBB" w:rsidRPr="005C778E">
        <w:t xml:space="preserve">, tornando-se de aprendizado rápido e fácil para programadores C, </w:t>
      </w:r>
      <w:proofErr w:type="spellStart"/>
      <w:r w:rsidR="00450DBB" w:rsidRPr="005C778E">
        <w:t>Qt</w:t>
      </w:r>
      <w:proofErr w:type="spellEnd"/>
      <w:r w:rsidR="00450DBB" w:rsidRPr="005C778E">
        <w:t xml:space="preserve">/C++, Java e principalmente desenvolvedores web. O QML permite </w:t>
      </w:r>
      <w:r w:rsidR="00134F94" w:rsidRPr="001F1185">
        <w:t xml:space="preserve">o uso de funções em </w:t>
      </w:r>
      <w:proofErr w:type="spellStart"/>
      <w:r w:rsidR="00134F94" w:rsidRPr="001F1185">
        <w:t>JavaScript</w:t>
      </w:r>
      <w:proofErr w:type="spellEnd"/>
      <w:r w:rsidR="00134F94" w:rsidRPr="001F1185">
        <w:t xml:space="preserve">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14:paraId="533F6ABF" w14:textId="77777777" w:rsidR="00D87254" w:rsidRDefault="00D87254" w:rsidP="005C778E">
      <w:pPr>
        <w:pStyle w:val="Texto"/>
        <w:rPr>
          <w:shd w:val="clear" w:color="auto" w:fill="B4C6E7" w:themeFill="accent5" w:themeFillTint="66"/>
        </w:rPr>
      </w:pPr>
      <w:r w:rsidRPr="005C778E">
        <w:t xml:space="preserve">Os objetos QML são especificados por meio de seus elementos e cada elemento possui um conjunto de propriedades. Essas propriedades são formadas por pares nome-valor (por exemplo, </w:t>
      </w:r>
      <w:proofErr w:type="spellStart"/>
      <w:proofErr w:type="gramStart"/>
      <w:r w:rsidRPr="005C778E">
        <w:t>color:“</w:t>
      </w:r>
      <w:proofErr w:type="gramEnd"/>
      <w:r w:rsidRPr="005C778E">
        <w:t>blue</w:t>
      </w:r>
      <w:proofErr w:type="spellEnd"/>
      <w:r w:rsidRPr="005C778E">
        <w:t xml:space="preserve">”) e assumem uma variedade de tipos de dados que podem ser referências para outros objetos, </w:t>
      </w:r>
      <w:proofErr w:type="spellStart"/>
      <w:r w:rsidRPr="005C778E">
        <w:t>strings</w:t>
      </w:r>
      <w:proofErr w:type="spellEnd"/>
      <w:r w:rsidRPr="005C778E">
        <w:t xml:space="preserve">, números, etc. Em QML, as propriedades são fortemente </w:t>
      </w:r>
      <w:proofErr w:type="spellStart"/>
      <w:r w:rsidRPr="005C778E">
        <w:t>tipadas</w:t>
      </w:r>
      <w:proofErr w:type="spellEnd"/>
      <w:r w:rsidRPr="005C778E">
        <w:t>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14:paraId="42EEFEF9" w14:textId="77777777" w:rsidR="00C522C3" w:rsidRDefault="00C522C3" w:rsidP="00D802A0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35BF34A0" wp14:editId="03529F18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6B46" w14:textId="77777777" w:rsidR="00C522C3" w:rsidRDefault="00C522C3" w:rsidP="005C778E">
      <w:pPr>
        <w:pStyle w:val="Imagem"/>
      </w:pPr>
      <w:bookmarkStart w:id="98" w:name="_Toc398768744"/>
      <w:commentRangeStart w:id="99"/>
      <w:r>
        <w:t>Figura 4</w:t>
      </w:r>
      <w:commentRangeEnd w:id="99"/>
      <w:r w:rsidR="00B02D4B">
        <w:rPr>
          <w:rStyle w:val="Refdecomentrio"/>
          <w:rFonts w:asciiTheme="minorHAnsi" w:hAnsiTheme="minorHAnsi"/>
        </w:rPr>
        <w:commentReference w:id="99"/>
      </w:r>
      <w:r>
        <w:t xml:space="preserve"> – Exemplo de código em QML para criação de um retângulo</w:t>
      </w:r>
      <w:bookmarkEnd w:id="98"/>
    </w:p>
    <w:p w14:paraId="6EF84DF2" w14:textId="77777777" w:rsidR="00C522C3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14:paraId="46D31DDF" w14:textId="77777777" w:rsidR="00FB07B5" w:rsidRDefault="00FB07B5" w:rsidP="005C778E">
      <w:pPr>
        <w:pStyle w:val="Texto"/>
      </w:pPr>
    </w:p>
    <w:p w14:paraId="2C2DCFA7" w14:textId="77777777" w:rsidR="00FB07B5" w:rsidRDefault="001E431E" w:rsidP="005C778E">
      <w:pPr>
        <w:pStyle w:val="Texto"/>
        <w:rPr>
          <w:shd w:val="clear" w:color="auto" w:fill="B4C6E7" w:themeFill="accent5" w:themeFillTint="66"/>
        </w:rPr>
      </w:pPr>
      <w:r w:rsidRPr="005C778E">
        <w:lastRenderedPageBreak/>
        <w:t xml:space="preserve">Uma aplicação QML é executada através da máquina de execução QML, também chamada de QML </w:t>
      </w:r>
      <w:proofErr w:type="spellStart"/>
      <w:r w:rsidRPr="005C778E">
        <w:t>runtime</w:t>
      </w:r>
      <w:proofErr w:type="spellEnd"/>
      <w:r w:rsidRPr="005C778E">
        <w:t xml:space="preserve">. Existem duas maneiras de se iniciar essa máquina de execução: (1) a partir de uma aplicação </w:t>
      </w:r>
      <w:proofErr w:type="spellStart"/>
      <w:r w:rsidRPr="005C778E">
        <w:t>Qt</w:t>
      </w:r>
      <w:proofErr w:type="spellEnd"/>
      <w:r w:rsidRPr="005C778E">
        <w:t xml:space="preserve">/C++ (utilizando a classe </w:t>
      </w:r>
      <w:proofErr w:type="spellStart"/>
      <w:r w:rsidRPr="005C778E">
        <w:t>QDeclarativeView</w:t>
      </w:r>
      <w:proofErr w:type="spellEnd"/>
      <w:r w:rsidRPr="005C778E">
        <w:t xml:space="preserve">) ou (2) através da ferramenta </w:t>
      </w:r>
      <w:proofErr w:type="spellStart"/>
      <w:r w:rsidRPr="005C778E">
        <w:t>Qt</w:t>
      </w:r>
      <w:proofErr w:type="spellEnd"/>
      <w:r w:rsidRPr="005C778E">
        <w:t xml:space="preserve"> QML </w:t>
      </w:r>
      <w:proofErr w:type="spellStart"/>
      <w:r w:rsidRPr="005C778E">
        <w:t>Viewer</w:t>
      </w:r>
      <w:proofErr w:type="spellEnd"/>
      <w:r w:rsidRPr="005C778E">
        <w:t>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14:paraId="7483F2C3" w14:textId="77777777" w:rsidR="00602E32" w:rsidRDefault="00602E32" w:rsidP="005C778E">
      <w:pPr>
        <w:pStyle w:val="Texto"/>
        <w:rPr>
          <w:shd w:val="clear" w:color="auto" w:fill="B4C6E7" w:themeFill="accent5" w:themeFillTint="66"/>
        </w:rPr>
      </w:pPr>
      <w:r w:rsidRPr="005C778E">
        <w:t>A imagem abaixo ilustra alguns dos tipos de dados utilizados em uma aplicação QML:</w:t>
      </w:r>
    </w:p>
    <w:p w14:paraId="05050C6B" w14:textId="77777777" w:rsidR="00602E32" w:rsidRDefault="00602E32" w:rsidP="00D802A0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13ADFB57" wp14:editId="1490051D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15CD" w14:textId="77777777" w:rsidR="00602E32" w:rsidRDefault="00602E32" w:rsidP="005C778E">
      <w:pPr>
        <w:pStyle w:val="Imagem"/>
      </w:pPr>
      <w:bookmarkStart w:id="100" w:name="_Toc398768745"/>
      <w:r>
        <w:t xml:space="preserve">Figura 5 – Alguns tipos utilizados no sistema de </w:t>
      </w:r>
      <w:proofErr w:type="spellStart"/>
      <w:r>
        <w:t>tipagem</w:t>
      </w:r>
      <w:proofErr w:type="spellEnd"/>
      <w:r>
        <w:t xml:space="preserve"> da linguagem QML.</w:t>
      </w:r>
      <w:bookmarkEnd w:id="100"/>
    </w:p>
    <w:p w14:paraId="56E32466" w14:textId="77777777" w:rsidR="00602E32" w:rsidRPr="00536ECE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D4221D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14:paraId="62F84F78" w14:textId="77777777" w:rsidR="007F763B" w:rsidRDefault="007F763B" w:rsidP="005C778E">
      <w:pPr>
        <w:pStyle w:val="Texto"/>
      </w:pPr>
      <w:bookmarkStart w:id="101" w:name="_GoBack"/>
      <w:bookmarkEnd w:id="101"/>
    </w:p>
    <w:p w14:paraId="6B0D9671" w14:textId="77777777" w:rsidR="00F97C7E" w:rsidRDefault="00FD11AA" w:rsidP="005C778E">
      <w:pPr>
        <w:pStyle w:val="Texto"/>
      </w:pPr>
      <w:r>
        <w:t xml:space="preserve">A linguagem QML e sua </w:t>
      </w:r>
      <w:proofErr w:type="spellStart"/>
      <w:r w:rsidR="004A2EBF">
        <w:rPr>
          <w:i/>
        </w:rPr>
        <w:t>engine</w:t>
      </w:r>
      <w:proofErr w:type="spellEnd"/>
      <w:r w:rsidR="004A2EBF">
        <w:rPr>
          <w:i/>
        </w:rPr>
        <w:t xml:space="preserve">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</w:t>
      </w:r>
      <w:proofErr w:type="spellStart"/>
      <w:r w:rsidR="004A2EBF">
        <w:t>Qt</w:t>
      </w:r>
      <w:proofErr w:type="spellEnd"/>
      <w:r w:rsidR="004A2EBF">
        <w:t xml:space="preserve">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(</w:t>
      </w:r>
      <w:proofErr w:type="spellStart"/>
      <w:r w:rsidR="00F97C7E">
        <w:rPr>
          <w:i/>
        </w:rPr>
        <w:t>Application</w:t>
      </w:r>
      <w:proofErr w:type="spellEnd"/>
      <w:r w:rsidR="00F97C7E">
        <w:rPr>
          <w:i/>
        </w:rPr>
        <w:t xml:space="preserve"> </w:t>
      </w:r>
      <w:proofErr w:type="spellStart"/>
      <w:r w:rsidR="00F97C7E">
        <w:rPr>
          <w:i/>
        </w:rPr>
        <w:t>Programming</w:t>
      </w:r>
      <w:proofErr w:type="spellEnd"/>
      <w:r w:rsidR="00F97C7E">
        <w:rPr>
          <w:i/>
        </w:rPr>
        <w:t xml:space="preserve"> Interface)</w:t>
      </w:r>
      <w:r w:rsidR="00F97C7E">
        <w:t xml:space="preserve"> para estender a linguagem com tipos customizados e integrar um código em QML com </w:t>
      </w:r>
      <w:proofErr w:type="spellStart"/>
      <w:r w:rsidR="00F97C7E">
        <w:t>JavaScript</w:t>
      </w:r>
      <w:proofErr w:type="spellEnd"/>
      <w:r w:rsidR="00F97C7E">
        <w:t xml:space="preserve"> e C++ (QT PROJECT, 2014h).</w:t>
      </w:r>
    </w:p>
    <w:p w14:paraId="035163D1" w14:textId="77777777" w:rsidR="007F763B" w:rsidRPr="004A2EBF" w:rsidRDefault="00F97C7E" w:rsidP="005C778E">
      <w:pPr>
        <w:pStyle w:val="Texto"/>
      </w:pPr>
      <w:r>
        <w:t xml:space="preserve">Entretanto, </w:t>
      </w:r>
      <w:proofErr w:type="spellStart"/>
      <w:r w:rsidR="0034453F">
        <w:t>Qt</w:t>
      </w:r>
      <w:proofErr w:type="spellEnd"/>
      <w:r w:rsidR="0034453F">
        <w:t xml:space="preserve"> Project (2014h)</w:t>
      </w:r>
      <w:r>
        <w:t xml:space="preserve"> </w:t>
      </w:r>
      <w:r w:rsidR="0034453F">
        <w:t xml:space="preserve">também cita </w:t>
      </w:r>
      <w:r>
        <w:t xml:space="preserve">que, enquanto o módulo </w:t>
      </w:r>
      <w:proofErr w:type="spellStart"/>
      <w:r>
        <w:t>Qt</w:t>
      </w:r>
      <w:proofErr w:type="spellEnd"/>
      <w:r>
        <w:t xml:space="preserve"> QML provê a linguagem e a infraestrutura para aplicações em QML, o módulo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oferece vários componentes visuais, </w:t>
      </w:r>
      <w:r w:rsidR="0034453F">
        <w:t>suporte à arquitetura Modelo-</w:t>
      </w:r>
      <w:proofErr w:type="spellStart"/>
      <w:r w:rsidR="0034453F">
        <w:t>View</w:t>
      </w:r>
      <w:proofErr w:type="spellEnd"/>
      <w:r w:rsidR="0034453F">
        <w:t xml:space="preserve"> (</w:t>
      </w:r>
      <w:proofErr w:type="spellStart"/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proofErr w:type="spellEnd"/>
      <w:r w:rsidR="0034453F" w:rsidRPr="0034453F">
        <w:rPr>
          <w:i/>
        </w:rPr>
        <w:t xml:space="preserve"> </w:t>
      </w:r>
      <w:proofErr w:type="spellStart"/>
      <w:r w:rsidR="0034453F" w:rsidRPr="0034453F">
        <w:rPr>
          <w:i/>
        </w:rPr>
        <w:t>Architecture</w:t>
      </w:r>
      <w:proofErr w:type="spellEnd"/>
      <w:r w:rsidR="0034453F">
        <w:t>), framework de animação, e muitas outras funcionalidades para gerar interfaces com usuário</w:t>
      </w:r>
    </w:p>
    <w:p w14:paraId="646EF8A7" w14:textId="77777777" w:rsidR="00E3010F" w:rsidRDefault="00E3010F" w:rsidP="005C778E">
      <w:pPr>
        <w:pStyle w:val="Nvel3"/>
      </w:pPr>
      <w:bookmarkStart w:id="102" w:name="_Toc398490150"/>
      <w:r w:rsidRPr="00E44553">
        <w:lastRenderedPageBreak/>
        <w:t>QT WIDGETS</w:t>
      </w:r>
      <w:bookmarkEnd w:id="102"/>
    </w:p>
    <w:p w14:paraId="10461390" w14:textId="77777777" w:rsidR="00711AE5" w:rsidRPr="00711AE5" w:rsidRDefault="00711AE5" w:rsidP="005C778E">
      <w:pPr>
        <w:pStyle w:val="Texto"/>
      </w:pPr>
    </w:p>
    <w:p w14:paraId="6B692D36" w14:textId="77777777"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3CF86FC5" w14:textId="77777777" w:rsidR="00711AE5" w:rsidRDefault="00E3010F" w:rsidP="005C778E">
      <w:pPr>
        <w:pStyle w:val="Nvel1"/>
      </w:pPr>
      <w:bookmarkStart w:id="103" w:name="_Toc398490151"/>
      <w:r w:rsidRPr="002A546C">
        <w:lastRenderedPageBreak/>
        <w:t>ALTERNATIVAS AO QT</w:t>
      </w:r>
      <w:bookmarkEnd w:id="103"/>
    </w:p>
    <w:p w14:paraId="21E4BBD9" w14:textId="77777777" w:rsidR="00711AE5" w:rsidRPr="00711AE5" w:rsidRDefault="00711AE5" w:rsidP="005C778E">
      <w:pPr>
        <w:pStyle w:val="Texto"/>
      </w:pPr>
    </w:p>
    <w:p w14:paraId="5F074128" w14:textId="77777777"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345B86C1" w14:textId="77777777" w:rsidR="00E3010F" w:rsidRDefault="001A526F" w:rsidP="005C778E">
      <w:pPr>
        <w:pStyle w:val="Nvel1"/>
      </w:pPr>
      <w:bookmarkStart w:id="104" w:name="_Toc398490152"/>
      <w:r>
        <w:lastRenderedPageBreak/>
        <w:t>ESTUDO DE CASO</w:t>
      </w:r>
      <w:bookmarkEnd w:id="104"/>
    </w:p>
    <w:p w14:paraId="364D712E" w14:textId="77777777" w:rsidR="00711AE5" w:rsidRPr="00711AE5" w:rsidRDefault="00711AE5" w:rsidP="005C778E">
      <w:pPr>
        <w:pStyle w:val="Texto"/>
      </w:pPr>
    </w:p>
    <w:p w14:paraId="53FBCE19" w14:textId="77777777"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7E1E6D7E" w14:textId="77777777" w:rsidR="00E3010F" w:rsidRDefault="001A526F" w:rsidP="005C778E">
      <w:pPr>
        <w:pStyle w:val="Nvel1"/>
      </w:pPr>
      <w:bookmarkStart w:id="105" w:name="_Toc398490153"/>
      <w:r>
        <w:lastRenderedPageBreak/>
        <w:t>CONCLUSÃO</w:t>
      </w:r>
      <w:bookmarkEnd w:id="105"/>
    </w:p>
    <w:p w14:paraId="705B87DC" w14:textId="77777777" w:rsidR="00711AE5" w:rsidRPr="00711AE5" w:rsidRDefault="00711AE5" w:rsidP="005C778E">
      <w:pPr>
        <w:pStyle w:val="Texto"/>
      </w:pPr>
    </w:p>
    <w:p w14:paraId="02780454" w14:textId="77777777"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514AB24D" w14:textId="77777777" w:rsidR="00E3010F" w:rsidRDefault="001A526F" w:rsidP="005C778E">
      <w:pPr>
        <w:pStyle w:val="Nvel1"/>
      </w:pPr>
      <w:bookmarkStart w:id="106" w:name="_Toc398490154"/>
      <w:r>
        <w:lastRenderedPageBreak/>
        <w:t>TRABALHOS FUTUROS</w:t>
      </w:r>
      <w:bookmarkEnd w:id="106"/>
    </w:p>
    <w:p w14:paraId="39A71F20" w14:textId="77777777" w:rsidR="00711AE5" w:rsidRPr="00711AE5" w:rsidRDefault="00711AE5" w:rsidP="005C778E">
      <w:pPr>
        <w:pStyle w:val="Texto"/>
      </w:pPr>
    </w:p>
    <w:p w14:paraId="5B61CF5D" w14:textId="77777777"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525CFA3A" w14:textId="77777777" w:rsidR="00E3010F" w:rsidRPr="002A546C" w:rsidRDefault="00E3010F" w:rsidP="005C778E">
      <w:pPr>
        <w:pStyle w:val="Nvel1"/>
      </w:pPr>
      <w:bookmarkStart w:id="107" w:name="_Toc398490155"/>
      <w:r w:rsidRPr="002A546C">
        <w:lastRenderedPageBreak/>
        <w:t>REFERÊNCIAS</w:t>
      </w:r>
      <w:bookmarkEnd w:id="107"/>
    </w:p>
    <w:p w14:paraId="53F85BEF" w14:textId="77777777" w:rsidR="00E221CD" w:rsidRDefault="00E3010F" w:rsidP="005C778E">
      <w:pPr>
        <w:pStyle w:val="Referncia"/>
        <w:rPr>
          <w:lang w:val="pt-BR"/>
        </w:rPr>
      </w:pPr>
      <w:r w:rsidRPr="005B1B44">
        <w:t>BLANCHETTE</w:t>
      </w:r>
      <w:r w:rsidR="00C5739F">
        <w:t>,</w:t>
      </w:r>
      <w:r w:rsidRPr="005B1B44">
        <w:t xml:space="preserve"> J.; SUMMERFIELD</w:t>
      </w:r>
      <w:r w:rsidR="00C5739F">
        <w:t>,</w:t>
      </w:r>
      <w:r w:rsidRPr="005B1B44">
        <w:t xml:space="preserve"> M.</w:t>
      </w:r>
      <w:r w:rsidR="00C5739F">
        <w:t>;</w:t>
      </w:r>
      <w:r w:rsidRPr="005B1B44">
        <w:t xml:space="preserve"> </w:t>
      </w:r>
      <w:r w:rsidRPr="005B1B44">
        <w:rPr>
          <w:i/>
        </w:rPr>
        <w:t xml:space="preserve">C++ GUI Programming with </w:t>
      </w:r>
      <w:proofErr w:type="spellStart"/>
      <w:r w:rsidRPr="005B1B44">
        <w:rPr>
          <w:i/>
        </w:rPr>
        <w:t>Qt</w:t>
      </w:r>
      <w:proofErr w:type="spellEnd"/>
      <w:r w:rsidRPr="005B1B44">
        <w:rPr>
          <w:i/>
        </w:rPr>
        <w:t xml:space="preserve">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r w:rsidR="008122CD">
        <w:fldChar w:fldCharType="begin"/>
      </w:r>
      <w:r w:rsidR="008122CD" w:rsidRPr="00D4221D">
        <w:rPr>
          <w:lang w:val="pt-BR"/>
          <w:rPrChange w:id="108" w:author="Eduardo Rosalem Marcelino" w:date="2014-09-22T21:48:00Z">
            <w:rPr/>
          </w:rPrChange>
        </w:rPr>
        <w:instrText xml:space="preserve"> HYPERLINK "http://www.bogotobogo.com/cplusplus/files/c-gui-programming-with-qt-4-2ndedition.pdf" </w:instrText>
      </w:r>
      <w:r w:rsidR="008122CD">
        <w:fldChar w:fldCharType="separate"/>
      </w:r>
      <w:r w:rsidRPr="0033375B">
        <w:rPr>
          <w:rStyle w:val="Hyperlink"/>
          <w:lang w:val="pt-BR"/>
        </w:rPr>
        <w:t>http://www.bogotobogo.com/cplusplus/files/c-gui-programming-with-qt-4-2ndedition.pdf</w:t>
      </w:r>
      <w:r w:rsidR="008122CD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14:paraId="79EBC9FF" w14:textId="77777777" w:rsidR="00231F42" w:rsidRPr="00231F42" w:rsidRDefault="00231F42" w:rsidP="005C778E">
      <w:pPr>
        <w:pStyle w:val="Referncia"/>
        <w:rPr>
          <w:lang w:val="pt-BR"/>
        </w:rPr>
      </w:pPr>
      <w:r w:rsidRPr="00D4221D">
        <w:rPr>
          <w:lang w:val="pt-BR"/>
        </w:rPr>
        <w:t>MOLKE</w:t>
      </w:r>
      <w:r w:rsidR="0064051D" w:rsidRPr="00D4221D">
        <w:rPr>
          <w:lang w:val="pt-BR"/>
        </w:rPr>
        <w:t>N</w:t>
      </w:r>
      <w:r w:rsidRPr="00D4221D">
        <w:rPr>
          <w:lang w:val="pt-BR"/>
        </w:rPr>
        <w:t>TIN</w:t>
      </w:r>
      <w:r w:rsidR="00C5739F" w:rsidRPr="00D4221D">
        <w:rPr>
          <w:lang w:val="pt-BR"/>
        </w:rPr>
        <w:t>,</w:t>
      </w:r>
      <w:r w:rsidRPr="00D4221D">
        <w:rPr>
          <w:lang w:val="pt-BR"/>
        </w:rPr>
        <w:t xml:space="preserve"> D. </w:t>
      </w:r>
      <w:r w:rsidRPr="00D4221D">
        <w:rPr>
          <w:i/>
          <w:lang w:val="pt-BR"/>
        </w:rPr>
        <w:t xml:space="preserve">Book </w:t>
      </w:r>
      <w:proofErr w:type="spellStart"/>
      <w:r w:rsidRPr="00D4221D">
        <w:rPr>
          <w:i/>
          <w:lang w:val="pt-BR"/>
        </w:rPr>
        <w:t>of</w:t>
      </w:r>
      <w:proofErr w:type="spellEnd"/>
      <w:r w:rsidRPr="00D4221D">
        <w:rPr>
          <w:i/>
          <w:lang w:val="pt-BR"/>
        </w:rPr>
        <w:t xml:space="preserve"> Qt4. </w:t>
      </w:r>
      <w:r w:rsidRPr="00D4221D">
        <w:rPr>
          <w:lang w:val="pt-BR"/>
        </w:rPr>
        <w:t xml:space="preserve">2006. </w:t>
      </w:r>
      <w:r w:rsidRPr="00231F42">
        <w:rPr>
          <w:lang w:val="pt-BR"/>
        </w:rPr>
        <w:t xml:space="preserve">Disponível em </w:t>
      </w:r>
      <w:r>
        <w:rPr>
          <w:lang w:val="pt-BR"/>
        </w:rPr>
        <w:t>&lt;</w:t>
      </w:r>
      <w:r w:rsidR="00DF2FC9">
        <w:fldChar w:fldCharType="begin"/>
      </w:r>
      <w:r w:rsidR="00DF2FC9" w:rsidRPr="00A41EB2">
        <w:rPr>
          <w:lang w:val="pt-BR"/>
          <w:rPrChange w:id="109" w:author="Eduardo Rosalem Marcelino" w:date="2014-09-23T19:34:00Z">
            <w:rPr/>
          </w:rPrChange>
        </w:rPr>
        <w:instrText xml:space="preserve"> HYPERLINK "http://www-cs.ccny.cuny.edu/~wolberg/cs221/qt/books/BookOfQt4.pdf" </w:instrText>
      </w:r>
      <w:r w:rsidR="00DF2FC9">
        <w:fldChar w:fldCharType="separate"/>
      </w:r>
      <w:r w:rsidRPr="000C5AA3">
        <w:rPr>
          <w:rStyle w:val="Hyperlink"/>
          <w:lang w:val="pt-BR"/>
        </w:rPr>
        <w:t>http://www-cs.ccny.cuny.edu/~wolberg/cs221/qt/books/BookOfQt4.pdf</w:t>
      </w:r>
      <w:r w:rsidR="00DF2FC9">
        <w:rPr>
          <w:rStyle w:val="Hyperlink"/>
          <w:lang w:val="pt-BR"/>
        </w:rPr>
        <w:fldChar w:fldCharType="end"/>
      </w:r>
      <w:r>
        <w:rPr>
          <w:lang w:val="pt-BR"/>
        </w:rPr>
        <w:t>&gt;. Acesso em 14 setembro 2014.</w:t>
      </w:r>
    </w:p>
    <w:p w14:paraId="65B1243C" w14:textId="77777777" w:rsidR="00E221CD" w:rsidRPr="0033375B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Creator</w:t>
      </w:r>
      <w:proofErr w:type="spellEnd"/>
      <w:r w:rsidRPr="0033375B">
        <w:rPr>
          <w:i/>
          <w:lang w:val="pt-BR"/>
        </w:rPr>
        <w:t xml:space="preserve">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r w:rsidR="008122CD">
        <w:fldChar w:fldCharType="begin"/>
      </w:r>
      <w:r w:rsidR="008122CD" w:rsidRPr="00D4221D">
        <w:rPr>
          <w:lang w:val="pt-BR"/>
          <w:rPrChange w:id="110" w:author="Eduardo Rosalem Marcelino" w:date="2014-09-22T21:48:00Z">
            <w:rPr/>
          </w:rPrChange>
        </w:rPr>
        <w:instrText xml:space="preserve"> HYPERLINK "http://qt.digia.com/Product" </w:instrText>
      </w:r>
      <w:r w:rsidR="008122CD">
        <w:fldChar w:fldCharType="separate"/>
      </w:r>
      <w:r w:rsidRPr="0033375B">
        <w:rPr>
          <w:rStyle w:val="Hyperlink"/>
          <w:lang w:val="pt-BR"/>
        </w:rPr>
        <w:t>http://qt.digia.com/Product</w:t>
      </w:r>
      <w:r w:rsidR="008122CD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05 setembro 2014.</w:t>
      </w:r>
    </w:p>
    <w:p w14:paraId="57C80184" w14:textId="77777777" w:rsidR="00E3010F" w:rsidRPr="0033375B" w:rsidRDefault="00E3010F" w:rsidP="005C778E">
      <w:pPr>
        <w:pStyle w:val="Referncia"/>
        <w:rPr>
          <w:lang w:val="pt-BR"/>
        </w:rPr>
      </w:pPr>
      <w:r w:rsidRPr="00A41EB2">
        <w:rPr>
          <w:rPrChange w:id="111" w:author="Eduardo Rosalem Marcelino" w:date="2014-09-23T19:32:00Z">
            <w:rPr>
              <w:lang w:val="pt-BR"/>
            </w:rPr>
          </w:rPrChange>
        </w:rPr>
        <w:t xml:space="preserve">QT PROJECT. </w:t>
      </w:r>
      <w:proofErr w:type="spellStart"/>
      <w:r w:rsidRPr="00A41EB2">
        <w:rPr>
          <w:i/>
          <w:rPrChange w:id="112" w:author="Eduardo Rosalem Marcelino" w:date="2014-09-23T19:32:00Z">
            <w:rPr>
              <w:i/>
              <w:lang w:val="pt-BR"/>
            </w:rPr>
          </w:rPrChange>
        </w:rPr>
        <w:t>Qt</w:t>
      </w:r>
      <w:proofErr w:type="spellEnd"/>
      <w:r w:rsidRPr="00A41EB2">
        <w:rPr>
          <w:i/>
          <w:rPrChange w:id="113" w:author="Eduardo Rosalem Marcelino" w:date="2014-09-23T19:32:00Z">
            <w:rPr>
              <w:i/>
              <w:lang w:val="pt-BR"/>
            </w:rPr>
          </w:rPrChange>
        </w:rPr>
        <w:t xml:space="preserve"> for </w:t>
      </w:r>
      <w:proofErr w:type="spellStart"/>
      <w:r w:rsidRPr="00A41EB2">
        <w:rPr>
          <w:i/>
          <w:rPrChange w:id="114" w:author="Eduardo Rosalem Marcelino" w:date="2014-09-23T19:32:00Z">
            <w:rPr>
              <w:i/>
              <w:lang w:val="pt-BR"/>
            </w:rPr>
          </w:rPrChange>
        </w:rPr>
        <w:t>WinRT</w:t>
      </w:r>
      <w:proofErr w:type="spellEnd"/>
      <w:r w:rsidRPr="00A41EB2">
        <w:rPr>
          <w:rPrChange w:id="115" w:author="Eduardo Rosalem Marcelino" w:date="2014-09-23T19:32:00Z">
            <w:rPr>
              <w:lang w:val="pt-BR"/>
            </w:rPr>
          </w:rPrChange>
        </w:rPr>
        <w:t xml:space="preserve">. </w:t>
      </w:r>
      <w:r w:rsidRPr="0033375B">
        <w:rPr>
          <w:lang w:val="pt-BR"/>
        </w:rPr>
        <w:t>2014a. Disponível em: &lt;</w:t>
      </w:r>
      <w:r w:rsidR="008122CD">
        <w:fldChar w:fldCharType="begin"/>
      </w:r>
      <w:r w:rsidR="008122CD" w:rsidRPr="00D4221D">
        <w:rPr>
          <w:lang w:val="pt-BR"/>
          <w:rPrChange w:id="116" w:author="Eduardo Rosalem Marcelino" w:date="2014-09-22T21:48:00Z">
            <w:rPr/>
          </w:rPrChange>
        </w:rPr>
        <w:instrText xml:space="preserve"> HYPERLINK "http://qt-project.org/wiki/WinRT" </w:instrText>
      </w:r>
      <w:r w:rsidR="008122CD">
        <w:fldChar w:fldCharType="separate"/>
      </w:r>
      <w:r w:rsidRPr="0033375B">
        <w:rPr>
          <w:rStyle w:val="Hyperlink"/>
          <w:lang w:val="pt-BR"/>
        </w:rPr>
        <w:t>http://qt-project.org/wiki/WinRT</w:t>
      </w:r>
      <w:r w:rsidR="008122CD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28 agosto 2014.</w:t>
      </w:r>
    </w:p>
    <w:p w14:paraId="2EEEF820" w14:textId="77777777"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proofErr w:type="spellStart"/>
      <w:r w:rsidRPr="0033375B">
        <w:rPr>
          <w:i/>
          <w:lang w:val="pt-BR"/>
        </w:rPr>
        <w:t>Supported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Platforms</w:t>
      </w:r>
      <w:proofErr w:type="spellEnd"/>
      <w:r w:rsidRPr="0033375B">
        <w:rPr>
          <w:lang w:val="pt-BR"/>
        </w:rPr>
        <w:t>. 2014b. Disponível em: &lt;</w:t>
      </w:r>
      <w:r w:rsidR="008122CD">
        <w:fldChar w:fldCharType="begin"/>
      </w:r>
      <w:r w:rsidR="008122CD" w:rsidRPr="00D4221D">
        <w:rPr>
          <w:lang w:val="pt-BR"/>
          <w:rPrChange w:id="117" w:author="Eduardo Rosalem Marcelino" w:date="2014-09-22T21:48:00Z">
            <w:rPr/>
          </w:rPrChange>
        </w:rPr>
        <w:instrText xml:space="preserve"> HYPERLINK "http://qt-project.org/doc/qt-5/supported-platforms.html" </w:instrText>
      </w:r>
      <w:r w:rsidR="008122CD">
        <w:fldChar w:fldCharType="separate"/>
      </w:r>
      <w:r w:rsidRPr="0033375B">
        <w:rPr>
          <w:rStyle w:val="Hyperlink"/>
          <w:lang w:val="pt-BR"/>
        </w:rPr>
        <w:t>http://qt-project.org/doc/qt-5/supported-platforms.html</w:t>
      </w:r>
      <w:r w:rsidR="008122CD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31 agosto 2014.</w:t>
      </w:r>
    </w:p>
    <w:p w14:paraId="20B1AEEE" w14:textId="77777777"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r w:rsidR="008122CD">
        <w:fldChar w:fldCharType="begin"/>
      </w:r>
      <w:r w:rsidR="008122CD" w:rsidRPr="00D4221D">
        <w:rPr>
          <w:lang w:val="pt-BR"/>
          <w:rPrChange w:id="118" w:author="Eduardo Rosalem Marcelino" w:date="2014-09-22T21:48:00Z">
            <w:rPr/>
          </w:rPrChange>
        </w:rPr>
        <w:instrText xml:space="preserve"> HYPERLINK "http://qt-project.org/doc/qtcreator-3.2/creator-overview.html" </w:instrText>
      </w:r>
      <w:r w:rsidR="008122CD">
        <w:fldChar w:fldCharType="separate"/>
      </w:r>
      <w:r w:rsidRPr="0033375B">
        <w:rPr>
          <w:rStyle w:val="Hyperlink"/>
          <w:lang w:val="pt-BR"/>
        </w:rPr>
        <w:t>http://qt-project.org/doc/qtcreator-3.2/creator-overview.html</w:t>
      </w:r>
      <w:r w:rsidR="008122CD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31 agosto 2014.</w:t>
      </w:r>
    </w:p>
    <w:p w14:paraId="5B90A8FD" w14:textId="77777777"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proofErr w:type="spellStart"/>
      <w:r w:rsidRPr="0033375B">
        <w:rPr>
          <w:i/>
          <w:lang w:val="pt-BR"/>
        </w:rPr>
        <w:t>Qt</w:t>
      </w:r>
      <w:proofErr w:type="spellEnd"/>
      <w:r w:rsidRPr="0033375B">
        <w:rPr>
          <w:i/>
          <w:lang w:val="pt-BR"/>
        </w:rPr>
        <w:t xml:space="preserve"> </w:t>
      </w:r>
      <w:proofErr w:type="spellStart"/>
      <w:r w:rsidRPr="0033375B">
        <w:rPr>
          <w:i/>
          <w:lang w:val="pt-BR"/>
        </w:rPr>
        <w:t>Quick</w:t>
      </w:r>
      <w:proofErr w:type="spellEnd"/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r w:rsidR="008122CD">
        <w:fldChar w:fldCharType="begin"/>
      </w:r>
      <w:r w:rsidR="008122CD" w:rsidRPr="00D4221D">
        <w:rPr>
          <w:lang w:val="pt-BR"/>
          <w:rPrChange w:id="119" w:author="Eduardo Rosalem Marcelino" w:date="2014-09-22T21:48:00Z">
            <w:rPr/>
          </w:rPrChange>
        </w:rPr>
        <w:instrText xml:space="preserve"> HYPERLINK "http://qt-project.org/doc/qt-5/qtquick-index.html" </w:instrText>
      </w:r>
      <w:r w:rsidR="008122CD">
        <w:fldChar w:fldCharType="separate"/>
      </w:r>
      <w:r w:rsidRPr="0033375B">
        <w:rPr>
          <w:rStyle w:val="Hyperlink"/>
          <w:lang w:val="pt-BR"/>
        </w:rPr>
        <w:t>http://qt-project.org/doc/qt-5/qtquick-index.html</w:t>
      </w:r>
      <w:r w:rsidR="008122CD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01 setembro 2014.</w:t>
      </w:r>
    </w:p>
    <w:p w14:paraId="57AFEB85" w14:textId="77777777"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</w:t>
      </w:r>
      <w:proofErr w:type="spellStart"/>
      <w:r w:rsidR="00E42D82">
        <w:rPr>
          <w:i/>
          <w:lang w:val="pt-BR"/>
        </w:rPr>
        <w:t>Applications</w:t>
      </w:r>
      <w:proofErr w:type="spellEnd"/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r w:rsidR="00DF2FC9">
        <w:fldChar w:fldCharType="begin"/>
      </w:r>
      <w:r w:rsidR="00DF2FC9" w:rsidRPr="00A41EB2">
        <w:rPr>
          <w:lang w:val="pt-BR"/>
          <w:rPrChange w:id="120" w:author="Eduardo Rosalem Marcelino" w:date="2014-09-23T19:34:00Z">
            <w:rPr/>
          </w:rPrChange>
        </w:rPr>
        <w:instrText xml:space="preserve"> HYPERLINK "http://qt-project.org/doc/qt-5/qmlapplications.html" </w:instrText>
      </w:r>
      <w:r w:rsidR="00DF2FC9">
        <w:fldChar w:fldCharType="separate"/>
      </w:r>
      <w:r w:rsidRPr="0033375B">
        <w:rPr>
          <w:rStyle w:val="Hyperlink"/>
          <w:lang w:val="pt-BR"/>
        </w:rPr>
        <w:t>http://qt-project.org/doc/qt-5/qmlapplications.html</w:t>
      </w:r>
      <w:r w:rsidR="00DF2FC9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01 setembro 2014.</w:t>
      </w:r>
    </w:p>
    <w:p w14:paraId="12EB1F97" w14:textId="77777777"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proofErr w:type="spellStart"/>
      <w:r w:rsidR="00E3010F" w:rsidRPr="0033375B">
        <w:rPr>
          <w:i/>
          <w:lang w:val="pt-BR"/>
        </w:rPr>
        <w:t>Qt</w:t>
      </w:r>
      <w:proofErr w:type="spellEnd"/>
      <w:r w:rsidR="00E3010F" w:rsidRPr="0033375B">
        <w:rPr>
          <w:i/>
          <w:lang w:val="pt-BR"/>
        </w:rPr>
        <w:t xml:space="preserve"> </w:t>
      </w:r>
      <w:proofErr w:type="spellStart"/>
      <w:r w:rsidR="00E3010F" w:rsidRPr="0033375B">
        <w:rPr>
          <w:i/>
          <w:lang w:val="pt-BR"/>
        </w:rPr>
        <w:t>Widgets</w:t>
      </w:r>
      <w:proofErr w:type="spellEnd"/>
      <w:r w:rsidR="00E3010F" w:rsidRPr="0033375B">
        <w:rPr>
          <w:i/>
          <w:lang w:val="pt-BR"/>
        </w:rPr>
        <w:t>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r w:rsidR="008122CD">
        <w:fldChar w:fldCharType="begin"/>
      </w:r>
      <w:r w:rsidR="008122CD" w:rsidRPr="00D4221D">
        <w:rPr>
          <w:lang w:val="pt-BR"/>
          <w:rPrChange w:id="121" w:author="Eduardo Rosalem Marcelino" w:date="2014-09-22T21:48:00Z">
            <w:rPr/>
          </w:rPrChange>
        </w:rPr>
        <w:instrText xml:space="preserve"> HYPERLINK "http://qt-project.org/doc/qt-5/qtwidgets-index.html" </w:instrText>
      </w:r>
      <w:r w:rsidR="008122CD">
        <w:fldChar w:fldCharType="separate"/>
      </w:r>
      <w:r w:rsidR="00E3010F" w:rsidRPr="0033375B">
        <w:rPr>
          <w:rStyle w:val="Hyperlink"/>
          <w:lang w:val="pt-BR"/>
        </w:rPr>
        <w:t>http://qt-project.org/doc/qt-5/qtwidgets-index.html</w:t>
      </w:r>
      <w:r w:rsidR="008122CD">
        <w:rPr>
          <w:rStyle w:val="Hyperlink"/>
          <w:lang w:val="pt-BR"/>
        </w:rPr>
        <w:fldChar w:fldCharType="end"/>
      </w:r>
      <w:r w:rsidR="00E3010F" w:rsidRPr="0033375B">
        <w:rPr>
          <w:lang w:val="pt-BR"/>
        </w:rPr>
        <w:t>&gt;. Acesso em 01 setembro 2014.</w:t>
      </w:r>
    </w:p>
    <w:p w14:paraId="6127A843" w14:textId="77777777" w:rsidR="001A526F" w:rsidRDefault="001A526F" w:rsidP="005C778E">
      <w:pPr>
        <w:pStyle w:val="Referncia"/>
        <w:rPr>
          <w:lang w:val="pt-BR"/>
        </w:rPr>
      </w:pPr>
      <w:r w:rsidRPr="00A41EB2">
        <w:rPr>
          <w:rPrChange w:id="122" w:author="Eduardo Rosalem Marcelino" w:date="2014-09-23T19:32:00Z">
            <w:rPr>
              <w:lang w:val="pt-BR"/>
            </w:rPr>
          </w:rPrChange>
        </w:rPr>
        <w:t>_</w:t>
      </w:r>
      <w:r w:rsidR="00E42D82" w:rsidRPr="00A41EB2">
        <w:rPr>
          <w:rPrChange w:id="123" w:author="Eduardo Rosalem Marcelino" w:date="2014-09-23T19:32:00Z">
            <w:rPr>
              <w:lang w:val="pt-BR"/>
            </w:rPr>
          </w:rPrChange>
        </w:rPr>
        <w:t>_</w:t>
      </w:r>
      <w:r w:rsidRPr="00A41EB2">
        <w:rPr>
          <w:rPrChange w:id="124" w:author="Eduardo Rosalem Marcelino" w:date="2014-09-23T19:32:00Z">
            <w:rPr>
              <w:lang w:val="pt-BR"/>
            </w:rPr>
          </w:rPrChange>
        </w:rPr>
        <w:t>____</w:t>
      </w:r>
      <w:r w:rsidRPr="00A41EB2">
        <w:rPr>
          <w:i/>
          <w:rPrChange w:id="125" w:author="Eduardo Rosalem Marcelino" w:date="2014-09-23T19:32:00Z">
            <w:rPr>
              <w:i/>
              <w:lang w:val="pt-BR"/>
            </w:rPr>
          </w:rPrChange>
        </w:rPr>
        <w:t xml:space="preserve">New Features in </w:t>
      </w:r>
      <w:proofErr w:type="spellStart"/>
      <w:r w:rsidRPr="00A41EB2">
        <w:rPr>
          <w:i/>
          <w:rPrChange w:id="126" w:author="Eduardo Rosalem Marcelino" w:date="2014-09-23T19:32:00Z">
            <w:rPr>
              <w:i/>
              <w:lang w:val="pt-BR"/>
            </w:rPr>
          </w:rPrChange>
        </w:rPr>
        <w:t>Qt</w:t>
      </w:r>
      <w:proofErr w:type="spellEnd"/>
      <w:r w:rsidRPr="00A41EB2">
        <w:rPr>
          <w:i/>
          <w:rPrChange w:id="127" w:author="Eduardo Rosalem Marcelino" w:date="2014-09-23T19:32:00Z">
            <w:rPr>
              <w:i/>
              <w:lang w:val="pt-BR"/>
            </w:rPr>
          </w:rPrChange>
        </w:rPr>
        <w:t xml:space="preserve"> 5.3</w:t>
      </w:r>
      <w:r w:rsidRPr="00A41EB2">
        <w:rPr>
          <w:rPrChange w:id="128" w:author="Eduardo Rosalem Marcelino" w:date="2014-09-23T19:32:00Z">
            <w:rPr>
              <w:lang w:val="pt-BR"/>
            </w:rPr>
          </w:rPrChange>
        </w:rPr>
        <w:t xml:space="preserve">. 2014g. </w:t>
      </w:r>
      <w:r w:rsidRPr="0033375B">
        <w:rPr>
          <w:lang w:val="pt-BR"/>
        </w:rPr>
        <w:t>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r w:rsidR="008122CD">
        <w:fldChar w:fldCharType="begin"/>
      </w:r>
      <w:r w:rsidR="008122CD" w:rsidRPr="00D4221D">
        <w:rPr>
          <w:lang w:val="pt-BR"/>
          <w:rPrChange w:id="129" w:author="Eduardo Rosalem Marcelino" w:date="2014-09-22T21:48:00Z">
            <w:rPr/>
          </w:rPrChange>
        </w:rPr>
        <w:instrText xml:space="preserve"> HYPERLINK "http://qt-project.org/wiki/New-Features-in-Qt-5.3" </w:instrText>
      </w:r>
      <w:r w:rsidR="008122CD">
        <w:fldChar w:fldCharType="separate"/>
      </w:r>
      <w:r w:rsidRPr="0033375B">
        <w:rPr>
          <w:rStyle w:val="Hyperlink"/>
          <w:lang w:val="pt-BR"/>
        </w:rPr>
        <w:t>http://qt-project.org/wiki/New-Features-in-Qt-5.3</w:t>
      </w:r>
      <w:r w:rsidR="008122CD">
        <w:rPr>
          <w:rStyle w:val="Hyperlink"/>
          <w:lang w:val="pt-BR"/>
        </w:rPr>
        <w:fldChar w:fldCharType="end"/>
      </w:r>
      <w:r w:rsidRPr="0033375B">
        <w:rPr>
          <w:lang w:val="pt-BR"/>
        </w:rPr>
        <w:t>&gt;. Acesso em 05 setembro 2014.</w:t>
      </w:r>
    </w:p>
    <w:p w14:paraId="496F0C53" w14:textId="77777777" w:rsidR="00F97C7E" w:rsidRP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proofErr w:type="spellStart"/>
      <w:r>
        <w:rPr>
          <w:i/>
          <w:lang w:val="pt-BR"/>
        </w:rPr>
        <w:t>Qt</w:t>
      </w:r>
      <w:proofErr w:type="spellEnd"/>
      <w:r>
        <w:rPr>
          <w:i/>
          <w:lang w:val="pt-BR"/>
        </w:rPr>
        <w:t xml:space="preserve"> QML</w:t>
      </w:r>
      <w:r>
        <w:rPr>
          <w:lang w:val="pt-BR"/>
        </w:rPr>
        <w:t>. 2014h. Disponível em: &lt;</w:t>
      </w:r>
      <w:r w:rsidR="008122CD">
        <w:fldChar w:fldCharType="begin"/>
      </w:r>
      <w:r w:rsidR="008122CD" w:rsidRPr="00D4221D">
        <w:rPr>
          <w:lang w:val="pt-BR"/>
          <w:rPrChange w:id="130" w:author="Eduardo Rosalem Marcelino" w:date="2014-09-22T21:48:00Z">
            <w:rPr/>
          </w:rPrChange>
        </w:rPr>
        <w:instrText xml:space="preserve"> HYPERLINK "http://qt-project.org/doc/qt-5/qtqml-index.html" </w:instrText>
      </w:r>
      <w:r w:rsidR="008122CD">
        <w:fldChar w:fldCharType="separate"/>
      </w:r>
      <w:r w:rsidRPr="00F67F96">
        <w:rPr>
          <w:rStyle w:val="Hyperlink"/>
          <w:lang w:val="pt-BR"/>
        </w:rPr>
        <w:t>http://qt-project.org/doc/qt-5/qtqml-index.html</w:t>
      </w:r>
      <w:r w:rsidR="008122CD">
        <w:rPr>
          <w:rStyle w:val="Hyperlink"/>
          <w:lang w:val="pt-BR"/>
        </w:rPr>
        <w:fldChar w:fldCharType="end"/>
      </w:r>
      <w:r>
        <w:rPr>
          <w:lang w:val="pt-BR"/>
        </w:rPr>
        <w:t>&gt;. Acesso em 19 setembro 2014.</w:t>
      </w:r>
    </w:p>
    <w:p w14:paraId="44389AE7" w14:textId="77777777"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r w:rsidR="008122CD">
        <w:fldChar w:fldCharType="begin"/>
      </w:r>
      <w:r w:rsidR="008122CD" w:rsidRPr="00D4221D">
        <w:rPr>
          <w:lang w:val="pt-BR"/>
          <w:rPrChange w:id="131" w:author="Eduardo Rosalem Marcelino" w:date="2014-09-22T21:48:00Z">
            <w:rPr/>
          </w:rPrChange>
        </w:rPr>
        <w:instrText xml:space="preserve"> HYPERLINK "http://www.die.ufpi.br/ercemapi2011/minicursos/MC10.pdf" </w:instrText>
      </w:r>
      <w:r w:rsidR="008122CD">
        <w:fldChar w:fldCharType="separate"/>
      </w:r>
      <w:r w:rsidRPr="0022471B">
        <w:rPr>
          <w:rStyle w:val="Hyperlink"/>
          <w:lang w:val="pt-BR"/>
        </w:rPr>
        <w:t>http://www.die.ufpi.br/ercemapi2011/minicursos/MC10.pdf</w:t>
      </w:r>
      <w:r w:rsidR="008122CD">
        <w:rPr>
          <w:rStyle w:val="Hyperlink"/>
          <w:lang w:val="pt-BR"/>
        </w:rPr>
        <w:fldChar w:fldCharType="end"/>
      </w:r>
      <w:r>
        <w:rPr>
          <w:lang w:val="pt-BR"/>
        </w:rPr>
        <w:t>&gt;. Acesso em 15 setembro 2014.</w:t>
      </w:r>
    </w:p>
    <w:p w14:paraId="4A9B6616" w14:textId="77777777" w:rsidR="00C67718" w:rsidRP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lastRenderedPageBreak/>
        <w:t xml:space="preserve">WIRESHARK. </w:t>
      </w:r>
      <w:proofErr w:type="spellStart"/>
      <w:r>
        <w:rPr>
          <w:i/>
          <w:lang w:val="pt-BR"/>
        </w:rPr>
        <w:t>QtShark</w:t>
      </w:r>
      <w:proofErr w:type="spellEnd"/>
      <w:r>
        <w:rPr>
          <w:lang w:val="pt-BR"/>
        </w:rPr>
        <w:t>. 2014. Disponível em: &lt;</w:t>
      </w:r>
      <w:r w:rsidR="008122CD">
        <w:fldChar w:fldCharType="begin"/>
      </w:r>
      <w:r w:rsidR="008122CD" w:rsidRPr="00D4221D">
        <w:rPr>
          <w:lang w:val="pt-BR"/>
          <w:rPrChange w:id="132" w:author="Eduardo Rosalem Marcelino" w:date="2014-09-22T21:48:00Z">
            <w:rPr/>
          </w:rPrChange>
        </w:rPr>
        <w:instrText xml:space="preserve"> HYPERLINK "http://wiki.wireshark.org/Development/QtShark" </w:instrText>
      </w:r>
      <w:r w:rsidR="008122CD">
        <w:fldChar w:fldCharType="separate"/>
      </w:r>
      <w:r w:rsidRPr="0022471B">
        <w:rPr>
          <w:rStyle w:val="Hyperlink"/>
          <w:lang w:val="pt-BR"/>
        </w:rPr>
        <w:t>http://wiki.wireshark.org/Development/QtShark</w:t>
      </w:r>
      <w:r w:rsidR="008122CD">
        <w:rPr>
          <w:rStyle w:val="Hyperlink"/>
          <w:lang w:val="pt-BR"/>
        </w:rPr>
        <w:fldChar w:fldCharType="end"/>
      </w:r>
      <w:r>
        <w:rPr>
          <w:lang w:val="pt-BR"/>
        </w:rPr>
        <w:t>&gt;. Acesso em 15 setembro 2014.</w:t>
      </w:r>
    </w:p>
    <w:sectPr w:rsidR="00C67718" w:rsidRPr="00C67718" w:rsidSect="000132FD">
      <w:headerReference w:type="default" r:id="rId16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Eduardo Rosalem Marcelino" w:date="2014-09-22T21:51:00Z" w:initials="ERM">
    <w:p w14:paraId="4ABDE051" w14:textId="77777777" w:rsidR="00D4221D" w:rsidRDefault="00D4221D">
      <w:pPr>
        <w:pStyle w:val="Textodecomentrio"/>
      </w:pPr>
      <w:r>
        <w:rPr>
          <w:rStyle w:val="Refdecomentrio"/>
        </w:rPr>
        <w:annotationRef/>
      </w:r>
      <w:r>
        <w:t xml:space="preserve">Como havíamos conversado, não acho que precise </w:t>
      </w:r>
      <w:proofErr w:type="spellStart"/>
      <w:r>
        <w:t>por</w:t>
      </w:r>
      <w:proofErr w:type="spellEnd"/>
      <w:r>
        <w:t xml:space="preserve"> a tradução aqui</w:t>
      </w:r>
    </w:p>
  </w:comment>
  <w:comment w:id="15" w:author="Eduardo Rosalem Marcelino" w:date="2014-09-22T21:52:00Z" w:initials="ERM">
    <w:p w14:paraId="71536A13" w14:textId="77777777" w:rsidR="00D4221D" w:rsidRDefault="00D4221D">
      <w:pPr>
        <w:pStyle w:val="Textodecomentrio"/>
      </w:pPr>
      <w:r>
        <w:rPr>
          <w:rStyle w:val="Refdecomentrio"/>
        </w:rPr>
        <w:annotationRef/>
      </w:r>
      <w:r>
        <w:t xml:space="preserve">Onde estão as fontes?  </w:t>
      </w:r>
    </w:p>
  </w:comment>
  <w:comment w:id="16" w:author="Eduardo Rosalem Marcelino" w:date="2014-09-22T21:53:00Z" w:initials="ERM">
    <w:p w14:paraId="28195543" w14:textId="77777777" w:rsidR="00D4221D" w:rsidRDefault="00D4221D">
      <w:pPr>
        <w:pStyle w:val="Textodecomentrio"/>
      </w:pPr>
      <w:r>
        <w:rPr>
          <w:rStyle w:val="Refdecomentrio"/>
        </w:rPr>
        <w:annotationRef/>
      </w:r>
      <w:r>
        <w:t>Ou era?</w:t>
      </w:r>
    </w:p>
  </w:comment>
  <w:comment w:id="19" w:author="Eduardo Rosalem Marcelino" w:date="2014-09-22T21:55:00Z" w:initials="ERM">
    <w:p w14:paraId="6EE8B6A4" w14:textId="77777777" w:rsidR="00D4221D" w:rsidRDefault="00D4221D">
      <w:pPr>
        <w:pStyle w:val="Textodecomentrio"/>
      </w:pPr>
      <w:r>
        <w:rPr>
          <w:rStyle w:val="Refdecomentrio"/>
        </w:rPr>
        <w:annotationRef/>
      </w:r>
      <w:r>
        <w:t xml:space="preserve">Quais não </w:t>
      </w:r>
      <w:proofErr w:type="gramStart"/>
      <w:r>
        <w:t>seriam ?</w:t>
      </w:r>
      <w:proofErr w:type="gramEnd"/>
    </w:p>
  </w:comment>
  <w:comment w:id="20" w:author="Eduardo Rosalem Marcelino" w:date="2014-09-22T21:56:00Z" w:initials="ERM">
    <w:p w14:paraId="70B3A078" w14:textId="77777777" w:rsidR="00D4221D" w:rsidRDefault="00D4221D">
      <w:pPr>
        <w:pStyle w:val="Textodecomentrio"/>
      </w:pPr>
      <w:r>
        <w:rPr>
          <w:rStyle w:val="Refdecomentrio"/>
        </w:rPr>
        <w:annotationRef/>
      </w:r>
      <w:r>
        <w:t xml:space="preserve">Está faltando algo entre esses 2 parágrafos para “dar liga” </w:t>
      </w:r>
      <w:proofErr w:type="gramStart"/>
      <w:r>
        <w:t xml:space="preserve"> ..</w:t>
      </w:r>
      <w:proofErr w:type="gramEnd"/>
      <w:r>
        <w:t xml:space="preserve">  </w:t>
      </w:r>
      <w:proofErr w:type="gramStart"/>
      <w:r>
        <w:t>por</w:t>
      </w:r>
      <w:proofErr w:type="gramEnd"/>
      <w:r>
        <w:t xml:space="preserve"> exemplo  eu entendi que vocês estão tentando situar o leitor, mas  no parágrafo abaixo </w:t>
      </w:r>
      <w:proofErr w:type="spellStart"/>
      <w:r>
        <w:t>vcs</w:t>
      </w:r>
      <w:proofErr w:type="spellEnd"/>
      <w:r>
        <w:t xml:space="preserve"> falam de framework sem tê-lo citado ou explicado antes.</w:t>
      </w:r>
      <w:r w:rsidR="00C74F0D">
        <w:t xml:space="preserve"> Idem para </w:t>
      </w:r>
      <w:proofErr w:type="spellStart"/>
      <w:proofErr w:type="gramStart"/>
      <w:r w:rsidR="00C74F0D">
        <w:t>c++</w:t>
      </w:r>
      <w:proofErr w:type="spellEnd"/>
      <w:r w:rsidR="00C74F0D">
        <w:t xml:space="preserve">  e</w:t>
      </w:r>
      <w:proofErr w:type="gramEnd"/>
      <w:r w:rsidR="00C74F0D">
        <w:t xml:space="preserve"> para o conceito de “plataforma”. Acho que cabe uma </w:t>
      </w:r>
      <w:proofErr w:type="gramStart"/>
      <w:r w:rsidR="00C74F0D">
        <w:t>explicação ,</w:t>
      </w:r>
      <w:proofErr w:type="gramEnd"/>
      <w:r w:rsidR="00C74F0D">
        <w:t xml:space="preserve"> talvez apenas resumida aqui,  mas que explique melhor o conceito de plataforma.</w:t>
      </w:r>
    </w:p>
  </w:comment>
  <w:comment w:id="28" w:author="Eduardo Rosalem Marcelino" w:date="2014-09-22T22:12:00Z" w:initials="ERM">
    <w:p w14:paraId="777ABC10" w14:textId="77CB2AC9" w:rsidR="009A5CEB" w:rsidRDefault="009A5CEB">
      <w:pPr>
        <w:pStyle w:val="Textodecomentrio"/>
      </w:pPr>
      <w:r>
        <w:rPr>
          <w:rStyle w:val="Refdecomentrio"/>
        </w:rPr>
        <w:annotationRef/>
      </w:r>
      <w:r>
        <w:t>Inclusive precisamos introduzir este conceito ao leitor.</w:t>
      </w:r>
    </w:p>
  </w:comment>
  <w:comment w:id="90" w:author="Eduardo Rosalem Marcelino" w:date="2014-09-23T19:37:00Z" w:initials="ERM">
    <w:p w14:paraId="55A59ED3" w14:textId="5EDC823F" w:rsidR="00A41EB2" w:rsidRDefault="00A41EB2">
      <w:pPr>
        <w:pStyle w:val="Textodecomentrio"/>
      </w:pPr>
      <w:r>
        <w:rPr>
          <w:rStyle w:val="Refdecomentrio"/>
        </w:rPr>
        <w:annotationRef/>
      </w:r>
      <w:r>
        <w:t xml:space="preserve">Eu colocaria mais imagens para ilustrar as ferramentas feitas com </w:t>
      </w:r>
      <w:proofErr w:type="spellStart"/>
      <w:r>
        <w:t>qt</w:t>
      </w:r>
      <w:proofErr w:type="spellEnd"/>
    </w:p>
  </w:comment>
  <w:comment w:id="99" w:author="Eduardo Rosalem Marcelino" w:date="2014-09-23T19:51:00Z" w:initials="ERM">
    <w:p w14:paraId="542A4A07" w14:textId="030E642F" w:rsidR="00B02D4B" w:rsidRDefault="00B02D4B">
      <w:pPr>
        <w:pStyle w:val="Textodecomentrio"/>
      </w:pPr>
      <w:r>
        <w:rPr>
          <w:rStyle w:val="Refdecomentrio"/>
        </w:rPr>
        <w:annotationRef/>
      </w:r>
      <w:r>
        <w:t>Todas os elementos não textuais devem ser citados no texto, antes de sua apresentação.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BDE051" w15:done="0"/>
  <w15:commentEx w15:paraId="71536A13" w15:done="0"/>
  <w15:commentEx w15:paraId="28195543" w15:done="0"/>
  <w15:commentEx w15:paraId="6EE8B6A4" w15:done="0"/>
  <w15:commentEx w15:paraId="70B3A078" w15:done="0"/>
  <w15:commentEx w15:paraId="777ABC10" w15:done="0"/>
  <w15:commentEx w15:paraId="55A59ED3" w15:done="0"/>
  <w15:commentEx w15:paraId="542A4A0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60D3F" w14:textId="77777777" w:rsidR="008122CD" w:rsidRDefault="008122CD" w:rsidP="000132FD">
      <w:pPr>
        <w:spacing w:after="0" w:line="240" w:lineRule="auto"/>
      </w:pPr>
      <w:r>
        <w:separator/>
      </w:r>
    </w:p>
  </w:endnote>
  <w:endnote w:type="continuationSeparator" w:id="0">
    <w:p w14:paraId="290DA61A" w14:textId="77777777" w:rsidR="008122CD" w:rsidRDefault="008122CD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4BAAD" w14:textId="77777777" w:rsidR="008122CD" w:rsidRDefault="008122CD" w:rsidP="000132FD">
      <w:pPr>
        <w:spacing w:after="0" w:line="240" w:lineRule="auto"/>
      </w:pPr>
      <w:r>
        <w:separator/>
      </w:r>
    </w:p>
  </w:footnote>
  <w:footnote w:type="continuationSeparator" w:id="0">
    <w:p w14:paraId="42C0BFE9" w14:textId="77777777" w:rsidR="008122CD" w:rsidRDefault="008122CD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BF386" w14:textId="77777777" w:rsidR="000132FD" w:rsidRDefault="000132FD">
    <w:pPr>
      <w:pStyle w:val="Cabealho"/>
      <w:jc w:val="right"/>
    </w:pPr>
  </w:p>
  <w:p w14:paraId="102A40B0" w14:textId="77777777"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14:paraId="66B26502" w14:textId="77777777"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FC9">
          <w:rPr>
            <w:noProof/>
          </w:rPr>
          <w:t>26</w:t>
        </w:r>
        <w:r>
          <w:fldChar w:fldCharType="end"/>
        </w:r>
      </w:p>
    </w:sdtContent>
  </w:sdt>
  <w:p w14:paraId="64D9DD68" w14:textId="77777777"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3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51505EE"/>
    <w:multiLevelType w:val="multilevel"/>
    <w:tmpl w:val="3A983646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6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7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uardo Rosalem Marcelino">
    <w15:presenceInfo w15:providerId="AD" w15:userId="S-1-5-21-3815829652-3792009808-3391492624-1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trackRevision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84B43"/>
    <w:rsid w:val="000961D6"/>
    <w:rsid w:val="000B5A7A"/>
    <w:rsid w:val="000C5EDC"/>
    <w:rsid w:val="001101BB"/>
    <w:rsid w:val="001257F1"/>
    <w:rsid w:val="00134F94"/>
    <w:rsid w:val="00140155"/>
    <w:rsid w:val="00140A4E"/>
    <w:rsid w:val="00161390"/>
    <w:rsid w:val="00177507"/>
    <w:rsid w:val="00185A06"/>
    <w:rsid w:val="001904F9"/>
    <w:rsid w:val="001A519F"/>
    <w:rsid w:val="001A526F"/>
    <w:rsid w:val="001E431E"/>
    <w:rsid w:val="001F1185"/>
    <w:rsid w:val="00201B63"/>
    <w:rsid w:val="00210156"/>
    <w:rsid w:val="00211C5C"/>
    <w:rsid w:val="00220672"/>
    <w:rsid w:val="00231F42"/>
    <w:rsid w:val="002471C8"/>
    <w:rsid w:val="002967DC"/>
    <w:rsid w:val="002A3409"/>
    <w:rsid w:val="002A546C"/>
    <w:rsid w:val="002C2CF5"/>
    <w:rsid w:val="002D0665"/>
    <w:rsid w:val="00311944"/>
    <w:rsid w:val="00312D97"/>
    <w:rsid w:val="00317E0B"/>
    <w:rsid w:val="0033375B"/>
    <w:rsid w:val="003350CB"/>
    <w:rsid w:val="00342E79"/>
    <w:rsid w:val="0034453F"/>
    <w:rsid w:val="003654E4"/>
    <w:rsid w:val="0037007A"/>
    <w:rsid w:val="003B56BF"/>
    <w:rsid w:val="003D5A90"/>
    <w:rsid w:val="003F2E8A"/>
    <w:rsid w:val="0044210F"/>
    <w:rsid w:val="004443CE"/>
    <w:rsid w:val="00450DBB"/>
    <w:rsid w:val="0047594C"/>
    <w:rsid w:val="004A2EBF"/>
    <w:rsid w:val="004B6FB9"/>
    <w:rsid w:val="004C068E"/>
    <w:rsid w:val="00513604"/>
    <w:rsid w:val="00515C00"/>
    <w:rsid w:val="005237C6"/>
    <w:rsid w:val="00524235"/>
    <w:rsid w:val="00536ECE"/>
    <w:rsid w:val="005528B7"/>
    <w:rsid w:val="00571B58"/>
    <w:rsid w:val="005B1B44"/>
    <w:rsid w:val="005C4465"/>
    <w:rsid w:val="005C72AF"/>
    <w:rsid w:val="005C778E"/>
    <w:rsid w:val="00602E32"/>
    <w:rsid w:val="0060597B"/>
    <w:rsid w:val="00627001"/>
    <w:rsid w:val="00630A1B"/>
    <w:rsid w:val="006328D6"/>
    <w:rsid w:val="0064051D"/>
    <w:rsid w:val="00652997"/>
    <w:rsid w:val="00665132"/>
    <w:rsid w:val="00685189"/>
    <w:rsid w:val="00695B93"/>
    <w:rsid w:val="006B1671"/>
    <w:rsid w:val="00711AE5"/>
    <w:rsid w:val="00720653"/>
    <w:rsid w:val="00727E52"/>
    <w:rsid w:val="00745BF0"/>
    <w:rsid w:val="00780186"/>
    <w:rsid w:val="00795C5E"/>
    <w:rsid w:val="007E29C9"/>
    <w:rsid w:val="007F763B"/>
    <w:rsid w:val="008122CD"/>
    <w:rsid w:val="0081798C"/>
    <w:rsid w:val="0084045D"/>
    <w:rsid w:val="00855151"/>
    <w:rsid w:val="008722F1"/>
    <w:rsid w:val="008A0B0B"/>
    <w:rsid w:val="009308E3"/>
    <w:rsid w:val="00952442"/>
    <w:rsid w:val="009642F8"/>
    <w:rsid w:val="0096519E"/>
    <w:rsid w:val="009A5CEB"/>
    <w:rsid w:val="009C1FD8"/>
    <w:rsid w:val="00A41EB2"/>
    <w:rsid w:val="00A51DBA"/>
    <w:rsid w:val="00AA6DD0"/>
    <w:rsid w:val="00AE2ED4"/>
    <w:rsid w:val="00B02D4B"/>
    <w:rsid w:val="00B04DAF"/>
    <w:rsid w:val="00B7592D"/>
    <w:rsid w:val="00B838C3"/>
    <w:rsid w:val="00BB6719"/>
    <w:rsid w:val="00C1079E"/>
    <w:rsid w:val="00C122FF"/>
    <w:rsid w:val="00C14071"/>
    <w:rsid w:val="00C438F3"/>
    <w:rsid w:val="00C522C3"/>
    <w:rsid w:val="00C55344"/>
    <w:rsid w:val="00C5739F"/>
    <w:rsid w:val="00C67718"/>
    <w:rsid w:val="00C74F0D"/>
    <w:rsid w:val="00C7710B"/>
    <w:rsid w:val="00D01011"/>
    <w:rsid w:val="00D10EDD"/>
    <w:rsid w:val="00D4221D"/>
    <w:rsid w:val="00D802A0"/>
    <w:rsid w:val="00D87254"/>
    <w:rsid w:val="00DC4FD9"/>
    <w:rsid w:val="00DD25F1"/>
    <w:rsid w:val="00DF1C85"/>
    <w:rsid w:val="00DF2745"/>
    <w:rsid w:val="00DF2FC9"/>
    <w:rsid w:val="00E06413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6738B"/>
    <w:rsid w:val="00E73431"/>
    <w:rsid w:val="00E91422"/>
    <w:rsid w:val="00ED19D2"/>
    <w:rsid w:val="00EE4D31"/>
    <w:rsid w:val="00F03174"/>
    <w:rsid w:val="00F65FC5"/>
    <w:rsid w:val="00F74562"/>
    <w:rsid w:val="00F815B5"/>
    <w:rsid w:val="00F97C7E"/>
    <w:rsid w:val="00FB07B5"/>
    <w:rsid w:val="00FD11AA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8A41DB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1F1185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1F1185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5C778E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5C778E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21D"/>
    <w:rPr>
      <w:rFonts w:ascii="Segoe UI" w:hAnsi="Segoe UI" w:cs="Segoe UI"/>
      <w:sz w:val="18"/>
      <w:szCs w:val="18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D42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2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221D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2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221D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CE140-30E1-450C-9F7C-DEFB8B3E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26</Pages>
  <Words>2863</Words>
  <Characters>15461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18288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Eduardo Rosalem Marcelino</cp:lastModifiedBy>
  <cp:revision>66</cp:revision>
  <dcterms:created xsi:type="dcterms:W3CDTF">2014-09-03T19:49:00Z</dcterms:created>
  <dcterms:modified xsi:type="dcterms:W3CDTF">2014-09-23T22:55:00Z</dcterms:modified>
</cp:coreProperties>
</file>