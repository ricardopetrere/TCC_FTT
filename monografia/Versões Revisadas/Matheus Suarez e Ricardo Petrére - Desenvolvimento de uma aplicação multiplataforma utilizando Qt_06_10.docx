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FD2A7" w14:textId="77777777"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14:paraId="27410C17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14:paraId="0579836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1B2F756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9C76DD0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2CCC105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415AB58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14:paraId="6E5B103B" w14:textId="77777777"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14:paraId="368A894A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7BC1BE6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52B2BCE0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E04CB9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0903677B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2A58451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02D1FED5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4D29D7F7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594F0D7A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14:paraId="48C4DDA2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14:paraId="4377614C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55DC8B75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08DEE21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9947D58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009995E1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F17845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43D193B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6FDDC0B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14:paraId="23EF477F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14:paraId="2D96A123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06B098EE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14:paraId="3FE79470" w14:textId="77777777"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14:paraId="32366C72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CEB307F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5B0653C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B287442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4A00CA10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B54A99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9FB07A2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4E609C68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14:paraId="6B5D115A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14:paraId="6C6FA626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245F4C5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0CBF1E0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4B0ADCB7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7AC2371D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07C93D30" w14:textId="77777777"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</w:t>
      </w:r>
      <w:proofErr w:type="spellStart"/>
      <w:r>
        <w:rPr>
          <w:rFonts w:ascii="Arial" w:hAnsi="Arial" w:cs="Arial"/>
          <w:sz w:val="24"/>
          <w:szCs w:val="28"/>
        </w:rPr>
        <w:t>Ms</w:t>
      </w:r>
      <w:proofErr w:type="spellEnd"/>
      <w:r>
        <w:rPr>
          <w:rFonts w:ascii="Arial" w:hAnsi="Arial" w:cs="Arial"/>
          <w:sz w:val="24"/>
          <w:szCs w:val="28"/>
        </w:rPr>
        <w:t xml:space="preserve">. Eduardo </w:t>
      </w:r>
      <w:proofErr w:type="spellStart"/>
      <w:r>
        <w:rPr>
          <w:rFonts w:ascii="Arial" w:hAnsi="Arial" w:cs="Arial"/>
          <w:sz w:val="24"/>
          <w:szCs w:val="28"/>
        </w:rPr>
        <w:t>Rosalém</w:t>
      </w:r>
      <w:proofErr w:type="spellEnd"/>
      <w:r>
        <w:rPr>
          <w:rFonts w:ascii="Arial" w:hAnsi="Arial" w:cs="Arial"/>
          <w:sz w:val="24"/>
          <w:szCs w:val="28"/>
        </w:rPr>
        <w:t xml:space="preserve"> Marcelino, apresentado à Faculdade de Tecnologia </w:t>
      </w:r>
      <w:proofErr w:type="spellStart"/>
      <w:r>
        <w:rPr>
          <w:rFonts w:ascii="Arial" w:hAnsi="Arial" w:cs="Arial"/>
          <w:sz w:val="24"/>
          <w:szCs w:val="28"/>
        </w:rPr>
        <w:t>Termomecanica</w:t>
      </w:r>
      <w:proofErr w:type="spellEnd"/>
      <w:r>
        <w:rPr>
          <w:rFonts w:ascii="Arial" w:hAnsi="Arial" w:cs="Arial"/>
          <w:sz w:val="24"/>
          <w:szCs w:val="28"/>
        </w:rPr>
        <w:t xml:space="preserve"> como requisito para obtenção do título de Tecnólogo.</w:t>
      </w:r>
    </w:p>
    <w:p w14:paraId="4E3D126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7F813EC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3210D0B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45FE1D56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40B84AE0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791D5D05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14:paraId="76868D5D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14:paraId="22EA0F10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14:paraId="0850B068" w14:textId="77777777"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14:paraId="1A8C4639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26EB447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3C06CAC8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B9E1CF7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BCA266B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14:paraId="0530A5ED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14:paraId="365A1A6A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39B41984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4D43C1F5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Trabalho de Conclusão de Curso – Faculdade de Tecnologia </w:t>
      </w:r>
      <w:proofErr w:type="spellStart"/>
      <w:r>
        <w:rPr>
          <w:rFonts w:ascii="Arial" w:hAnsi="Arial" w:cs="Arial"/>
          <w:sz w:val="28"/>
          <w:szCs w:val="28"/>
        </w:rPr>
        <w:t>Termomecanica</w:t>
      </w:r>
      <w:proofErr w:type="spellEnd"/>
    </w:p>
    <w:p w14:paraId="3B74A826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056392F9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580A13C7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14:paraId="15A59169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14:paraId="0BC83400" w14:textId="77777777"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14:paraId="1A7FA916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proofErr w:type="spellStart"/>
      <w:r>
        <w:rPr>
          <w:rFonts w:ascii="Arial" w:hAnsi="Arial" w:cs="Arial"/>
          <w:sz w:val="28"/>
          <w:szCs w:val="28"/>
        </w:rPr>
        <w:t>Ms</w:t>
      </w:r>
      <w:proofErr w:type="spellEnd"/>
      <w:r>
        <w:rPr>
          <w:rFonts w:ascii="Arial" w:hAnsi="Arial" w:cs="Arial"/>
          <w:sz w:val="28"/>
          <w:szCs w:val="28"/>
        </w:rPr>
        <w:t xml:space="preserve">. Eduardo </w:t>
      </w:r>
      <w:proofErr w:type="spellStart"/>
      <w:r>
        <w:rPr>
          <w:rFonts w:ascii="Arial" w:hAnsi="Arial" w:cs="Arial"/>
          <w:sz w:val="28"/>
          <w:szCs w:val="28"/>
        </w:rPr>
        <w:t>Rosalém</w:t>
      </w:r>
      <w:proofErr w:type="spellEnd"/>
      <w:r>
        <w:rPr>
          <w:rFonts w:ascii="Arial" w:hAnsi="Arial" w:cs="Arial"/>
          <w:sz w:val="28"/>
          <w:szCs w:val="28"/>
        </w:rPr>
        <w:t xml:space="preserve"> Marcelino</w:t>
      </w:r>
    </w:p>
    <w:p w14:paraId="2E86769A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14:paraId="7780C1F7" w14:textId="77777777"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14:paraId="219E20A3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proofErr w:type="spellStart"/>
      <w:r w:rsidR="00BA3272">
        <w:rPr>
          <w:rFonts w:ascii="Arial" w:hAnsi="Arial" w:cs="Arial"/>
          <w:sz w:val="28"/>
          <w:szCs w:val="28"/>
        </w:rPr>
        <w:t>Ms</w:t>
      </w:r>
      <w:proofErr w:type="spellEnd"/>
      <w:r w:rsidR="00BA3272">
        <w:rPr>
          <w:rFonts w:ascii="Arial" w:hAnsi="Arial" w:cs="Arial"/>
          <w:sz w:val="28"/>
          <w:szCs w:val="28"/>
        </w:rPr>
        <w:t xml:space="preserve">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14:paraId="4A56C317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14:paraId="7D8713D5" w14:textId="77777777"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14:paraId="4210C159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14:paraId="17D64DA0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14:paraId="136CA1E2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14:paraId="498B1BC4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14:paraId="78B4FEAC" w14:textId="77777777"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14:paraId="529B0FD5" w14:textId="77777777"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14:paraId="21BB4841" w14:textId="77777777"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14:paraId="28CFB257" w14:textId="77777777"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14:paraId="42F98D72" w14:textId="77777777"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14:paraId="7AB42015" w14:textId="77777777"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14:paraId="6B3FC561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08840EE8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4D3C86B7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2608E94F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3EEB3279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5FFC1D54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65FE0365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5CD51866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7615F1AB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42E52D8C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6D113A95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49016774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55EABAC2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290B9AB7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3D3B2A15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21CA4C09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68D3B807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1D47DEAE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69366F88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6861A8B1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05918AE9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3B8AC2BE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555DD268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0B5DC264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26F72B4E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734512EB" w14:textId="77777777"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14:paraId="3BF3BB6E" w14:textId="77777777"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14:paraId="106A40C2" w14:textId="77777777"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14:paraId="57430521" w14:textId="77777777"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14:paraId="412894BC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14:paraId="4CDED0A7" w14:textId="77777777"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1AF78723" w14:textId="77777777"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14:paraId="250815D8" w14:textId="77777777" w:rsidR="009308E3" w:rsidRPr="00F41006" w:rsidRDefault="009308E3" w:rsidP="006B50E7">
      <w:pPr>
        <w:pStyle w:val="Texto"/>
        <w:rPr>
          <w:lang w:val="en-US"/>
        </w:rPr>
      </w:pPr>
      <w:r>
        <w:t xml:space="preserve">Este trabalho tem como objetivo central o desenvolvimento de uma aplicação </w:t>
      </w:r>
      <w:proofErr w:type="spellStart"/>
      <w:r>
        <w:t>multiplataforma</w:t>
      </w:r>
      <w:proofErr w:type="spellEnd"/>
      <w:r>
        <w:t xml:space="preserve"> utilizando o framework </w:t>
      </w:r>
      <w:proofErr w:type="spellStart"/>
      <w:r>
        <w:t>Qt</w:t>
      </w:r>
      <w:proofErr w:type="spellEnd"/>
      <w:r>
        <w:t xml:space="preserve">. </w:t>
      </w:r>
      <w:r w:rsidRPr="00F41006">
        <w:rPr>
          <w:lang w:val="en-US"/>
        </w:rPr>
        <w:t>&lt;Continua&gt;</w:t>
      </w:r>
    </w:p>
    <w:p w14:paraId="423AC7ED" w14:textId="77777777"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14:paraId="64149B5F" w14:textId="77777777"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14:paraId="05998845" w14:textId="77777777"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proofErr w:type="spellStart"/>
      <w:r w:rsidRPr="00F41006">
        <w:rPr>
          <w:rFonts w:ascii="Arial" w:hAnsi="Arial" w:cs="Arial"/>
          <w:b/>
          <w:i/>
          <w:sz w:val="24"/>
          <w:szCs w:val="28"/>
          <w:lang w:val="en-US"/>
        </w:rPr>
        <w:t>Palavras-chaves</w:t>
      </w:r>
      <w:proofErr w:type="spellEnd"/>
      <w:r w:rsidRPr="00F41006">
        <w:rPr>
          <w:rFonts w:ascii="Arial" w:hAnsi="Arial" w:cs="Arial"/>
          <w:b/>
          <w:i/>
          <w:sz w:val="24"/>
          <w:szCs w:val="28"/>
          <w:lang w:val="en-US"/>
        </w:rPr>
        <w:t xml:space="preserve">: </w:t>
      </w:r>
      <w:proofErr w:type="spellStart"/>
      <w:r w:rsidRPr="00F41006">
        <w:rPr>
          <w:rFonts w:ascii="Arial" w:hAnsi="Arial" w:cs="Arial"/>
          <w:sz w:val="24"/>
          <w:szCs w:val="28"/>
          <w:lang w:val="en-US"/>
        </w:rPr>
        <w:t>Multiplataforma</w:t>
      </w:r>
      <w:proofErr w:type="spellEnd"/>
      <w:r w:rsidRPr="00F41006">
        <w:rPr>
          <w:rFonts w:ascii="Arial" w:hAnsi="Arial" w:cs="Arial"/>
          <w:sz w:val="24"/>
          <w:szCs w:val="28"/>
          <w:lang w:val="en-US"/>
        </w:rPr>
        <w:t xml:space="preserve">, </w:t>
      </w:r>
      <w:proofErr w:type="spellStart"/>
      <w:r w:rsidRPr="00F41006">
        <w:rPr>
          <w:rFonts w:ascii="Arial" w:hAnsi="Arial" w:cs="Arial"/>
          <w:sz w:val="24"/>
          <w:szCs w:val="28"/>
          <w:lang w:val="en-US"/>
        </w:rPr>
        <w:t>Qt</w:t>
      </w:r>
      <w:proofErr w:type="spellEnd"/>
    </w:p>
    <w:p w14:paraId="6E0D8319" w14:textId="77777777" w:rsidR="009308E3" w:rsidRPr="00F41006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sz w:val="24"/>
          <w:szCs w:val="28"/>
          <w:lang w:val="en-US"/>
        </w:rPr>
        <w:br w:type="page"/>
      </w:r>
    </w:p>
    <w:p w14:paraId="176B5397" w14:textId="77777777"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14:paraId="0B7284ED" w14:textId="77777777"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3622CFF" w14:textId="77777777"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14:paraId="2865159E" w14:textId="77777777"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14:paraId="48FB2637" w14:textId="77777777"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14:paraId="65F5E152" w14:textId="77777777" w:rsidR="002471C8" w:rsidRPr="00E457F0" w:rsidRDefault="002471C8" w:rsidP="005C778E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E457F0">
        <w:rPr>
          <w:rFonts w:ascii="Arial" w:hAnsi="Arial" w:cs="Arial"/>
          <w:b/>
          <w:i/>
          <w:sz w:val="24"/>
          <w:szCs w:val="28"/>
        </w:rPr>
        <w:t>Keywords</w:t>
      </w:r>
      <w:proofErr w:type="spellEnd"/>
      <w:r w:rsidRPr="00E457F0">
        <w:rPr>
          <w:rFonts w:ascii="Arial" w:hAnsi="Arial" w:cs="Arial"/>
          <w:b/>
          <w:i/>
          <w:sz w:val="24"/>
          <w:szCs w:val="28"/>
        </w:rPr>
        <w:t xml:space="preserve">: </w:t>
      </w:r>
      <w:r w:rsidRPr="00E457F0">
        <w:rPr>
          <w:rFonts w:ascii="Arial" w:hAnsi="Arial" w:cs="Arial"/>
          <w:sz w:val="24"/>
          <w:szCs w:val="28"/>
        </w:rPr>
        <w:t>Cross-</w:t>
      </w:r>
      <w:proofErr w:type="spellStart"/>
      <w:r w:rsidRPr="00E457F0">
        <w:rPr>
          <w:rFonts w:ascii="Arial" w:hAnsi="Arial" w:cs="Arial"/>
          <w:sz w:val="24"/>
          <w:szCs w:val="28"/>
        </w:rPr>
        <w:t>platform</w:t>
      </w:r>
      <w:proofErr w:type="spellEnd"/>
      <w:r w:rsidRPr="00E457F0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E457F0">
        <w:rPr>
          <w:rFonts w:ascii="Arial" w:hAnsi="Arial" w:cs="Arial"/>
          <w:sz w:val="24"/>
          <w:szCs w:val="28"/>
        </w:rPr>
        <w:t>Qt</w:t>
      </w:r>
      <w:proofErr w:type="spellEnd"/>
    </w:p>
    <w:p w14:paraId="24D202B9" w14:textId="77777777" w:rsidR="002471C8" w:rsidRPr="00E457F0" w:rsidRDefault="002471C8" w:rsidP="005C778E">
      <w:pPr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sz w:val="24"/>
          <w:szCs w:val="28"/>
        </w:rPr>
        <w:br w:type="page"/>
      </w:r>
    </w:p>
    <w:p w14:paraId="27BF3752" w14:textId="77777777"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14:paraId="6DB9FC89" w14:textId="77777777"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14:paraId="1319F302" w14:textId="77777777"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14:paraId="658C421B" w14:textId="77777777"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14:paraId="50D0F05B" w14:textId="77777777"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14:paraId="7AA1B822" w14:textId="77777777"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14:paraId="2921F1D4" w14:textId="77777777" w:rsidR="00A0719D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400328401" w:history="1">
        <w:r w:rsidR="00A0719D" w:rsidRPr="00B84CF4">
          <w:rPr>
            <w:rStyle w:val="Hyperlink"/>
            <w:noProof/>
          </w:rPr>
          <w:t>Figura 1 – Logo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14:paraId="16472710" w14:textId="77777777" w:rsidR="00A0719D" w:rsidRDefault="00D7687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2" w:history="1">
        <w:r w:rsidR="00A0719D" w:rsidRPr="00B84CF4">
          <w:rPr>
            <w:rStyle w:val="Hyperlink"/>
            <w:noProof/>
          </w:rPr>
          <w:t>Figura 2 – Programas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14:paraId="42B24A82" w14:textId="77777777" w:rsidR="00A0719D" w:rsidRDefault="00D7687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3" w:history="1">
        <w:r w:rsidR="00A0719D" w:rsidRPr="00B84CF4">
          <w:rPr>
            <w:rStyle w:val="Hyperlink"/>
            <w:noProof/>
          </w:rPr>
          <w:t>Figura 3 – Wireshark 2 Preview em funcionamento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21</w:t>
        </w:r>
        <w:r w:rsidR="00A0719D">
          <w:rPr>
            <w:noProof/>
            <w:webHidden/>
          </w:rPr>
          <w:fldChar w:fldCharType="end"/>
        </w:r>
      </w:hyperlink>
    </w:p>
    <w:p w14:paraId="4CE131D2" w14:textId="77777777" w:rsidR="00A0719D" w:rsidRDefault="00D7687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4" w:history="1">
        <w:r w:rsidR="00A0719D" w:rsidRPr="00B84CF4">
          <w:rPr>
            <w:rStyle w:val="Hyperlink"/>
            <w:noProof/>
          </w:rPr>
          <w:t>Figura 4 – A comunidade 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14:paraId="764121E6" w14:textId="77777777" w:rsidR="00A0719D" w:rsidRDefault="00D7687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5" w:history="1">
        <w:r w:rsidR="00A0719D" w:rsidRPr="00B84CF4">
          <w:rPr>
            <w:rStyle w:val="Hyperlink"/>
            <w:noProof/>
          </w:rPr>
          <w:t>Figura 5 – Interface do Plasma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23</w:t>
        </w:r>
        <w:r w:rsidR="00A0719D">
          <w:rPr>
            <w:noProof/>
            <w:webHidden/>
          </w:rPr>
          <w:fldChar w:fldCharType="end"/>
        </w:r>
      </w:hyperlink>
    </w:p>
    <w:p w14:paraId="3BBE61E0" w14:textId="77777777" w:rsidR="00A0719D" w:rsidRDefault="00D7687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6" w:history="1">
        <w:r w:rsidR="00A0719D" w:rsidRPr="00B84CF4">
          <w:rPr>
            <w:rStyle w:val="Hyperlink"/>
            <w:noProof/>
          </w:rPr>
          <w:t>Figura 6 – Tela inicial do 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14:paraId="11BDA8D1" w14:textId="77777777" w:rsidR="00A0719D" w:rsidRDefault="00D7687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7" w:history="1">
        <w:r w:rsidR="00A0719D" w:rsidRPr="00B84CF4">
          <w:rPr>
            <w:rStyle w:val="Hyperlink"/>
            <w:noProof/>
          </w:rPr>
          <w:t>Figura 7 - Exemplo de propriedades atreladas à outras (</w:t>
        </w:r>
        <w:r w:rsidR="00A0719D" w:rsidRPr="00B84CF4">
          <w:rPr>
            <w:rStyle w:val="Hyperlink"/>
            <w:i/>
            <w:noProof/>
          </w:rPr>
          <w:t>property bindings</w:t>
        </w:r>
        <w:r w:rsidR="00A0719D" w:rsidRPr="00B84CF4">
          <w:rPr>
            <w:rStyle w:val="Hyperlink"/>
            <w:noProof/>
          </w:rPr>
          <w:t>)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14:paraId="3402169E" w14:textId="77777777" w:rsidR="00A0719D" w:rsidRDefault="00D7687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8" w:history="1">
        <w:r w:rsidR="00A0719D" w:rsidRPr="00B84CF4">
          <w:rPr>
            <w:rStyle w:val="Hyperlink"/>
            <w:noProof/>
          </w:rPr>
          <w:t>Figura 8 – Exemplo de código em QML para criação de um retângulo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14:paraId="4F2A8A2F" w14:textId="77777777" w:rsidR="00A0719D" w:rsidRDefault="00D7687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9" w:history="1">
        <w:r w:rsidR="00A0719D" w:rsidRPr="00B84CF4">
          <w:rPr>
            <w:rStyle w:val="Hyperlink"/>
            <w:noProof/>
          </w:rPr>
          <w:t>Figura 9 – Alguns tipos utilizados no sistema de tipagem da linguagem QML.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14:paraId="2E03FE4C" w14:textId="77777777" w:rsidR="00A0719D" w:rsidRDefault="00D7687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0" w:history="1">
        <w:r w:rsidR="00A0719D" w:rsidRPr="00B84CF4">
          <w:rPr>
            <w:rStyle w:val="Hyperlink"/>
            <w:noProof/>
          </w:rPr>
          <w:t xml:space="preserve">Figura 10 – Exemplo de tela com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 xml:space="preserve"> aninhados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14:paraId="6A3F7F8D" w14:textId="77777777" w:rsidR="00A0719D" w:rsidRDefault="00D7687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1" w:history="1">
        <w:r w:rsidR="00A0719D" w:rsidRPr="00B84CF4">
          <w:rPr>
            <w:rStyle w:val="Hyperlink"/>
            <w:noProof/>
          </w:rPr>
          <w:t xml:space="preserve">Figura 11 – Exemplo de Estilos dos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>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29</w:t>
        </w:r>
        <w:r w:rsidR="00A0719D">
          <w:rPr>
            <w:noProof/>
            <w:webHidden/>
          </w:rPr>
          <w:fldChar w:fldCharType="end"/>
        </w:r>
      </w:hyperlink>
    </w:p>
    <w:p w14:paraId="210D2B2D" w14:textId="77777777" w:rsidR="00A0719D" w:rsidRDefault="00D7687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2" w:history="1">
        <w:r w:rsidR="00A0719D" w:rsidRPr="00B84CF4">
          <w:rPr>
            <w:rStyle w:val="Hyperlink"/>
            <w:noProof/>
          </w:rPr>
          <w:t xml:space="preserve">Figura 12 - Exemplos de gerenciadores de </w:t>
        </w:r>
        <w:r w:rsidR="00A0719D" w:rsidRPr="00B84CF4">
          <w:rPr>
            <w:rStyle w:val="Hyperlink"/>
            <w:i/>
            <w:noProof/>
          </w:rPr>
          <w:t>layouts</w:t>
        </w:r>
        <w:r w:rsidR="00A0719D" w:rsidRPr="00B84CF4">
          <w:rPr>
            <w:rStyle w:val="Hyperlink"/>
            <w:noProof/>
          </w:rPr>
          <w:t xml:space="preserve"> do módulo 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30</w:t>
        </w:r>
        <w:r w:rsidR="00A0719D">
          <w:rPr>
            <w:noProof/>
            <w:webHidden/>
          </w:rPr>
          <w:fldChar w:fldCharType="end"/>
        </w:r>
      </w:hyperlink>
    </w:p>
    <w:p w14:paraId="113E26DB" w14:textId="77777777"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14:paraId="18655A4E" w14:textId="77777777"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14:paraId="03462567" w14:textId="77777777"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14:paraId="35158356" w14:textId="77777777"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14:paraId="155C4673" w14:textId="77777777"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14:paraId="100769D8" w14:textId="77777777"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14:paraId="07744290" w14:textId="77777777" w:rsidR="002967DC" w:rsidRPr="00583026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14:paraId="122A3F8B" w14:textId="77777777"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14:paraId="79D477EE" w14:textId="77777777" w:rsidR="007C2C02" w:rsidRPr="00583026" w:rsidRDefault="007C2C02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DOS – </w:t>
      </w:r>
      <w:r w:rsidRPr="007C2C02">
        <w:rPr>
          <w:lang w:val="en-US"/>
        </w:rPr>
        <w:t>Disk Operating System</w:t>
      </w:r>
    </w:p>
    <w:p w14:paraId="6709EDC1" w14:textId="77777777"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14:paraId="02F2EE8B" w14:textId="77777777" w:rsidR="005212B7" w:rsidRPr="005212B7" w:rsidRDefault="005212B7" w:rsidP="006B50E7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14:paraId="3CB5ED6A" w14:textId="77777777" w:rsidR="00E3010F" w:rsidRPr="00583026" w:rsidRDefault="00795C5E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14:paraId="2A61C7B7" w14:textId="77777777"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14:paraId="0437778C" w14:textId="77777777" w:rsidR="00626CBD" w:rsidRDefault="00626CBD" w:rsidP="006B50E7">
      <w:pPr>
        <w:pStyle w:val="Texto"/>
        <w:rPr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14:paraId="5EF1F4F3" w14:textId="77777777" w:rsidR="007C2C02" w:rsidRDefault="007C2C02" w:rsidP="006B50E7">
      <w:pPr>
        <w:pStyle w:val="Texto"/>
        <w:rPr>
          <w:lang w:val="en-US"/>
        </w:rPr>
      </w:pPr>
      <w:r w:rsidRPr="00F41006">
        <w:rPr>
          <w:b/>
          <w:lang w:val="en-US"/>
        </w:rPr>
        <w:t>PDA</w:t>
      </w:r>
      <w:r w:rsidRPr="00F41006">
        <w:rPr>
          <w:lang w:val="en-US"/>
        </w:rPr>
        <w:t xml:space="preserve"> </w:t>
      </w:r>
      <w:r w:rsidRPr="00F41006">
        <w:rPr>
          <w:b/>
          <w:lang w:val="en-US"/>
        </w:rPr>
        <w:t>–</w:t>
      </w:r>
      <w:r w:rsidRPr="00F41006">
        <w:rPr>
          <w:lang w:val="en-US"/>
        </w:rPr>
        <w:t xml:space="preserve"> Personal Digital Assistant</w:t>
      </w:r>
    </w:p>
    <w:p w14:paraId="034EE5DF" w14:textId="77777777" w:rsidR="007C2C02" w:rsidRPr="007C2C02" w:rsidRDefault="007C2C02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PDF – </w:t>
      </w:r>
      <w:r w:rsidRPr="007C2C02">
        <w:rPr>
          <w:lang w:val="en-US"/>
        </w:rPr>
        <w:t>Portable Document Format</w:t>
      </w:r>
      <w:r>
        <w:rPr>
          <w:lang w:val="en-US"/>
        </w:rPr>
        <w:t xml:space="preserve"> </w:t>
      </w:r>
    </w:p>
    <w:p w14:paraId="04D55C74" w14:textId="77777777" w:rsidR="00450DBB" w:rsidRDefault="00450DBB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QML – </w:t>
      </w:r>
      <w:proofErr w:type="spellStart"/>
      <w:r w:rsidRPr="007C2C02">
        <w:rPr>
          <w:lang w:val="en-US"/>
        </w:rPr>
        <w:t>Qt</w:t>
      </w:r>
      <w:proofErr w:type="spellEnd"/>
      <w:r w:rsidRPr="007C2C02">
        <w:rPr>
          <w:lang w:val="en-US"/>
        </w:rPr>
        <w:t xml:space="preserve"> Meta-Objects Language</w:t>
      </w:r>
    </w:p>
    <w:p w14:paraId="084889B7" w14:textId="77777777" w:rsidR="007C2C02" w:rsidRPr="007C2C02" w:rsidRDefault="007C2C02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>QPL –</w:t>
      </w:r>
      <w:r>
        <w:rPr>
          <w:lang w:val="en-US"/>
        </w:rPr>
        <w:t xml:space="preserve"> </w:t>
      </w:r>
      <w:r w:rsidRPr="007C2C02">
        <w:rPr>
          <w:lang w:val="en-US"/>
        </w:rPr>
        <w:t>Q Public License</w:t>
      </w:r>
    </w:p>
    <w:p w14:paraId="61D7E518" w14:textId="77777777" w:rsidR="007C2C02" w:rsidRPr="007C2C02" w:rsidRDefault="007C2C02" w:rsidP="006B50E7">
      <w:pPr>
        <w:pStyle w:val="Texto"/>
        <w:rPr>
          <w:shd w:val="clear" w:color="auto" w:fill="B4C6E7" w:themeFill="accent5" w:themeFillTint="66"/>
          <w:lang w:val="en-US"/>
        </w:rPr>
      </w:pPr>
      <w:r w:rsidRPr="007C2C02">
        <w:rPr>
          <w:b/>
          <w:lang w:val="en-US"/>
        </w:rPr>
        <w:t xml:space="preserve">SVG – </w:t>
      </w:r>
      <w:r w:rsidRPr="007C2C02">
        <w:rPr>
          <w:lang w:val="en-US"/>
        </w:rPr>
        <w:t>Scalable Vector Graphics</w:t>
      </w:r>
    </w:p>
    <w:p w14:paraId="327CC06F" w14:textId="77777777" w:rsidR="004A2EBF" w:rsidRPr="007C2C02" w:rsidRDefault="004A2EBF" w:rsidP="006B50E7">
      <w:pPr>
        <w:pStyle w:val="Texto"/>
        <w:rPr>
          <w:lang w:val="en-US"/>
        </w:rPr>
      </w:pPr>
    </w:p>
    <w:p w14:paraId="76EF38CA" w14:textId="77777777" w:rsidR="00E3010F" w:rsidRPr="007C2C02" w:rsidRDefault="00E3010F" w:rsidP="005C778E">
      <w:pPr>
        <w:rPr>
          <w:rFonts w:ascii="Arial" w:hAnsi="Arial" w:cs="Arial"/>
          <w:sz w:val="24"/>
          <w:szCs w:val="28"/>
          <w:lang w:val="en-US"/>
        </w:rPr>
      </w:pPr>
      <w:r w:rsidRPr="007C2C02">
        <w:rPr>
          <w:rFonts w:ascii="Arial" w:hAnsi="Arial" w:cs="Arial"/>
          <w:sz w:val="24"/>
          <w:szCs w:val="28"/>
          <w:lang w:val="en-US"/>
        </w:rPr>
        <w:br w:type="page"/>
      </w:r>
    </w:p>
    <w:p w14:paraId="52628EC0" w14:textId="77777777" w:rsidR="000132FD" w:rsidRPr="007C2C02" w:rsidRDefault="000132FD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  <w:sectPr w:rsidR="000132FD" w:rsidRPr="007C2C02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A0B2ED9" w14:textId="77777777" w:rsidR="00E3010F" w:rsidRPr="007C2C02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2C02"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14:paraId="0A10FF2C" w14:textId="77777777" w:rsidR="003B56BF" w:rsidRPr="007C2C02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919E146" w14:textId="77777777" w:rsidR="00A0719D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400328413" w:history="1">
        <w:r w:rsidR="00A0719D" w:rsidRPr="000B59D6">
          <w:rPr>
            <w:rStyle w:val="Hyperlink"/>
            <w:noProof/>
          </w:rPr>
          <w:t>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12</w:t>
        </w:r>
        <w:r w:rsidR="00A0719D">
          <w:rPr>
            <w:noProof/>
            <w:webHidden/>
          </w:rPr>
          <w:fldChar w:fldCharType="end"/>
        </w:r>
      </w:hyperlink>
    </w:p>
    <w:p w14:paraId="00E40D4E" w14:textId="77777777" w:rsidR="00A0719D" w:rsidRDefault="00D7687F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4" w:history="1">
        <w:r w:rsidR="00A0719D" w:rsidRPr="000B59D6">
          <w:rPr>
            <w:rStyle w:val="Hyperlink"/>
            <w:noProof/>
          </w:rPr>
          <w:t>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 GERAL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14:paraId="47DF18C4" w14:textId="77777777" w:rsidR="00A0719D" w:rsidRDefault="00D7687F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5" w:history="1">
        <w:r w:rsidR="00A0719D" w:rsidRPr="000B59D6">
          <w:rPr>
            <w:rStyle w:val="Hyperlink"/>
            <w:noProof/>
          </w:rPr>
          <w:t>1.2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OBJETIVOS ESPECÍFICOS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14:paraId="54C5F038" w14:textId="77777777" w:rsidR="00A0719D" w:rsidRDefault="00D7687F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6" w:history="1">
        <w:r w:rsidR="00A0719D" w:rsidRPr="000B59D6">
          <w:rPr>
            <w:rStyle w:val="Hyperlink"/>
            <w:noProof/>
          </w:rPr>
          <w:t>1.3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JUSTIFICATIVA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14:paraId="489D718E" w14:textId="77777777" w:rsidR="00A0719D" w:rsidRDefault="00D7687F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7" w:history="1">
        <w:r w:rsidR="00A0719D" w:rsidRPr="000B59D6">
          <w:rPr>
            <w:rStyle w:val="Hyperlink"/>
            <w:noProof/>
          </w:rPr>
          <w:t>1.4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METODOLOGIA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14:paraId="5B1A2CED" w14:textId="77777777" w:rsidR="00A0719D" w:rsidRDefault="00D7687F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8" w:history="1">
        <w:r w:rsidR="00A0719D" w:rsidRPr="000B59D6">
          <w:rPr>
            <w:rStyle w:val="Hyperlink"/>
            <w:noProof/>
          </w:rPr>
          <w:t>1.5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ESTRUTURA DO TRABALHO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14:paraId="163A5FDC" w14:textId="77777777" w:rsidR="00A0719D" w:rsidRDefault="00D7687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9" w:history="1">
        <w:r w:rsidR="00A0719D" w:rsidRPr="000B59D6">
          <w:rPr>
            <w:rStyle w:val="Hyperlink"/>
            <w:noProof/>
          </w:rPr>
          <w:t>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TECNOLOGIA UTILIZADA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14:paraId="587C33A4" w14:textId="77777777" w:rsidR="00A0719D" w:rsidRDefault="00D7687F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0" w:history="1">
        <w:r w:rsidR="00A0719D" w:rsidRPr="000B59D6">
          <w:rPr>
            <w:rStyle w:val="Hyperlink"/>
            <w:noProof/>
          </w:rPr>
          <w:t>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14:paraId="2FD607AD" w14:textId="77777777" w:rsidR="00A0719D" w:rsidRDefault="00D7687F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1" w:history="1">
        <w:r w:rsidR="00A0719D" w:rsidRPr="000B59D6">
          <w:rPr>
            <w:rStyle w:val="Hyperlink"/>
            <w:noProof/>
          </w:rPr>
          <w:t>2.2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14:paraId="40F13D4E" w14:textId="77777777" w:rsidR="00A0719D" w:rsidRDefault="00D7687F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2" w:history="1">
        <w:r w:rsidR="00A0719D" w:rsidRPr="000B59D6">
          <w:rPr>
            <w:rStyle w:val="Hyperlink"/>
            <w:noProof/>
          </w:rPr>
          <w:t>2.2.1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HISTÓRIA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14:paraId="01C9C1CA" w14:textId="77777777" w:rsidR="00A0719D" w:rsidRDefault="00D7687F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3" w:history="1">
        <w:r w:rsidR="00A0719D" w:rsidRPr="000B59D6">
          <w:rPr>
            <w:rStyle w:val="Hyperlink"/>
            <w:noProof/>
          </w:rPr>
          <w:t>2.3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EXEMPLOS DE APLICAÇÕES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14:paraId="341C1DCD" w14:textId="77777777" w:rsidR="00A0719D" w:rsidRDefault="00D7687F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4" w:history="1">
        <w:r w:rsidR="00A0719D" w:rsidRPr="000B59D6">
          <w:rPr>
            <w:rStyle w:val="Hyperlink"/>
            <w:noProof/>
          </w:rPr>
          <w:t>2.3.1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WIRESHARK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14:paraId="35B01CE3" w14:textId="77777777" w:rsidR="00A0719D" w:rsidRDefault="00D7687F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5" w:history="1">
        <w:r w:rsidR="00A0719D" w:rsidRPr="000B59D6">
          <w:rPr>
            <w:rStyle w:val="Hyperlink"/>
            <w:noProof/>
          </w:rPr>
          <w:t>2.3.2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14:paraId="40511206" w14:textId="77777777" w:rsidR="00A0719D" w:rsidRDefault="00D7687F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6" w:history="1">
        <w:r w:rsidR="00A0719D" w:rsidRPr="000B59D6">
          <w:rPr>
            <w:rStyle w:val="Hyperlink"/>
            <w:noProof/>
          </w:rPr>
          <w:t>2.4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14:paraId="012D36B1" w14:textId="77777777" w:rsidR="00A0719D" w:rsidRDefault="00D7687F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7" w:history="1">
        <w:r w:rsidR="00A0719D" w:rsidRPr="000B59D6">
          <w:rPr>
            <w:rStyle w:val="Hyperlink"/>
            <w:noProof/>
          </w:rPr>
          <w:t>2.4.1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QUICK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14:paraId="3E97D4DB" w14:textId="77777777" w:rsidR="00A0719D" w:rsidRDefault="00D7687F">
      <w:pPr>
        <w:pStyle w:val="Sumrio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8" w:history="1">
        <w:r w:rsidR="00A0719D" w:rsidRPr="000B59D6">
          <w:rPr>
            <w:rStyle w:val="Hyperlink"/>
            <w:noProof/>
          </w:rPr>
          <w:t>2.4.1.1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QML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14:paraId="61CDA402" w14:textId="77777777" w:rsidR="00A0719D" w:rsidRDefault="00D7687F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9" w:history="1">
        <w:r w:rsidR="00A0719D" w:rsidRPr="000B59D6">
          <w:rPr>
            <w:rStyle w:val="Hyperlink"/>
            <w:noProof/>
          </w:rPr>
          <w:t>2.4.2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14:paraId="2919CCDA" w14:textId="77777777" w:rsidR="00A0719D" w:rsidRDefault="00D7687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0" w:history="1">
        <w:r w:rsidR="00A0719D" w:rsidRPr="000B59D6">
          <w:rPr>
            <w:rStyle w:val="Hyperlink"/>
            <w:noProof/>
          </w:rPr>
          <w:t>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ALTERNATIVAS AO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31</w:t>
        </w:r>
        <w:r w:rsidR="00A0719D">
          <w:rPr>
            <w:noProof/>
            <w:webHidden/>
          </w:rPr>
          <w:fldChar w:fldCharType="end"/>
        </w:r>
      </w:hyperlink>
    </w:p>
    <w:p w14:paraId="5DD47ECA" w14:textId="77777777" w:rsidR="00A0719D" w:rsidRDefault="00D7687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1" w:history="1">
        <w:r w:rsidR="00A0719D" w:rsidRPr="000B59D6">
          <w:rPr>
            <w:rStyle w:val="Hyperlink"/>
            <w:noProof/>
          </w:rPr>
          <w:t>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ESTUDO DE CASO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32</w:t>
        </w:r>
        <w:r w:rsidR="00A0719D">
          <w:rPr>
            <w:noProof/>
            <w:webHidden/>
          </w:rPr>
          <w:fldChar w:fldCharType="end"/>
        </w:r>
      </w:hyperlink>
    </w:p>
    <w:p w14:paraId="3C11030B" w14:textId="77777777" w:rsidR="00A0719D" w:rsidRDefault="00D7687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2" w:history="1">
        <w:r w:rsidR="00A0719D" w:rsidRPr="000B59D6">
          <w:rPr>
            <w:rStyle w:val="Hyperlink"/>
            <w:noProof/>
          </w:rPr>
          <w:t>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CONCLUSÃO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33</w:t>
        </w:r>
        <w:r w:rsidR="00A0719D">
          <w:rPr>
            <w:noProof/>
            <w:webHidden/>
          </w:rPr>
          <w:fldChar w:fldCharType="end"/>
        </w:r>
      </w:hyperlink>
    </w:p>
    <w:p w14:paraId="73AE99E8" w14:textId="77777777" w:rsidR="00A0719D" w:rsidRDefault="00D7687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3" w:history="1">
        <w:r w:rsidR="00A0719D" w:rsidRPr="000B59D6">
          <w:rPr>
            <w:rStyle w:val="Hyperlink"/>
            <w:noProof/>
          </w:rPr>
          <w:t>6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TRABALHOS FUTUROS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34</w:t>
        </w:r>
        <w:r w:rsidR="00A0719D">
          <w:rPr>
            <w:noProof/>
            <w:webHidden/>
          </w:rPr>
          <w:fldChar w:fldCharType="end"/>
        </w:r>
      </w:hyperlink>
    </w:p>
    <w:p w14:paraId="0C533C1D" w14:textId="77777777" w:rsidR="00A0719D" w:rsidRDefault="00D7687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4" w:history="1">
        <w:r w:rsidR="00A0719D" w:rsidRPr="000B59D6">
          <w:rPr>
            <w:rStyle w:val="Hyperlink"/>
            <w:noProof/>
          </w:rPr>
          <w:t>7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REFERÊNCIAS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35</w:t>
        </w:r>
        <w:r w:rsidR="00A0719D">
          <w:rPr>
            <w:noProof/>
            <w:webHidden/>
          </w:rPr>
          <w:fldChar w:fldCharType="end"/>
        </w:r>
      </w:hyperlink>
    </w:p>
    <w:p w14:paraId="7035EE7D" w14:textId="77777777"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14:paraId="600B15F6" w14:textId="77777777" w:rsidR="00515C00" w:rsidRDefault="00E3010F" w:rsidP="005C778E">
      <w:pPr>
        <w:pStyle w:val="Nvel1"/>
      </w:pPr>
      <w:bookmarkStart w:id="0" w:name="_Toc400328413"/>
      <w:r w:rsidRPr="00515C00">
        <w:lastRenderedPageBreak/>
        <w:t>INTRODUÇÃO</w:t>
      </w:r>
      <w:bookmarkEnd w:id="0"/>
    </w:p>
    <w:p w14:paraId="24567595" w14:textId="77777777" w:rsidR="0013027F" w:rsidRDefault="0013027F" w:rsidP="006B50E7">
      <w:pPr>
        <w:pStyle w:val="Texto"/>
      </w:pPr>
      <w:r>
        <w:t>Vários anos se passaram desde a criação dos primeiros computadores, que basicamente faziam cálculos antes feitos manualmente por pessoas.</w:t>
      </w:r>
    </w:p>
    <w:p w14:paraId="23E9883B" w14:textId="77777777" w:rsidR="0013027F" w:rsidRDefault="0013027F" w:rsidP="006B50E7">
      <w:pPr>
        <w:pStyle w:val="Texto"/>
      </w:pPr>
      <w:r>
        <w:t xml:space="preserve">As máquinas que precederam os computadores da forma como são hoje eram chamadas de </w:t>
      </w:r>
      <w:proofErr w:type="spellStart"/>
      <w:r>
        <w:t>tabuladoras</w:t>
      </w:r>
      <w:proofErr w:type="spellEnd"/>
      <w:r>
        <w:t>, e elas eram capazes de processar dados através da separação de cartões perfurados. O funcionamento desse sistema era bastante simples: a máquina atribuía o valor 0 (zero) para um espaço sem furo e o valor 1 (um) para furado.</w:t>
      </w:r>
    </w:p>
    <w:p w14:paraId="511C14A0" w14:textId="77777777" w:rsidR="0013027F" w:rsidRDefault="0013027F" w:rsidP="006B50E7">
      <w:pPr>
        <w:pStyle w:val="Texto"/>
      </w:pPr>
      <w:r>
        <w:t>A máquina tida como o primeiro computador digital-eletrônico, o ENIAC (</w:t>
      </w:r>
      <w:proofErr w:type="spellStart"/>
      <w:r w:rsidRPr="00CC3D57">
        <w:rPr>
          <w:i/>
          <w:rPrChange w:id="1" w:author="Eduardo Rosalem Marcelino" w:date="2014-10-07T21:59:00Z">
            <w:rPr/>
          </w:rPrChange>
        </w:rPr>
        <w:t>Electronic</w:t>
      </w:r>
      <w:proofErr w:type="spellEnd"/>
      <w:r w:rsidRPr="00CC3D57">
        <w:rPr>
          <w:i/>
          <w:rPrChange w:id="2" w:author="Eduardo Rosalem Marcelino" w:date="2014-10-07T21:59:00Z">
            <w:rPr/>
          </w:rPrChange>
        </w:rPr>
        <w:t xml:space="preserve"> </w:t>
      </w:r>
      <w:proofErr w:type="spellStart"/>
      <w:r w:rsidRPr="00CC3D57">
        <w:rPr>
          <w:i/>
          <w:rPrChange w:id="3" w:author="Eduardo Rosalem Marcelino" w:date="2014-10-07T21:59:00Z">
            <w:rPr/>
          </w:rPrChange>
        </w:rPr>
        <w:t>Numerical</w:t>
      </w:r>
      <w:proofErr w:type="spellEnd"/>
      <w:r w:rsidRPr="00CC3D57">
        <w:rPr>
          <w:i/>
          <w:rPrChange w:id="4" w:author="Eduardo Rosalem Marcelino" w:date="2014-10-07T21:59:00Z">
            <w:rPr/>
          </w:rPrChange>
        </w:rPr>
        <w:t xml:space="preserve"> </w:t>
      </w:r>
      <w:proofErr w:type="spellStart"/>
      <w:r w:rsidRPr="00CC3D57">
        <w:rPr>
          <w:i/>
          <w:rPrChange w:id="5" w:author="Eduardo Rosalem Marcelino" w:date="2014-10-07T21:59:00Z">
            <w:rPr/>
          </w:rPrChange>
        </w:rPr>
        <w:t>Integrator</w:t>
      </w:r>
      <w:proofErr w:type="spellEnd"/>
      <w:r w:rsidRPr="00CC3D57">
        <w:rPr>
          <w:i/>
          <w:rPrChange w:id="6" w:author="Eduardo Rosalem Marcelino" w:date="2014-10-07T21:59:00Z">
            <w:rPr/>
          </w:rPrChange>
        </w:rPr>
        <w:t xml:space="preserve"> </w:t>
      </w:r>
      <w:proofErr w:type="spellStart"/>
      <w:r w:rsidRPr="00CC3D57">
        <w:rPr>
          <w:i/>
          <w:rPrChange w:id="7" w:author="Eduardo Rosalem Marcelino" w:date="2014-10-07T21:59:00Z">
            <w:rPr/>
          </w:rPrChange>
        </w:rPr>
        <w:t>Analyzer</w:t>
      </w:r>
      <w:proofErr w:type="spellEnd"/>
      <w:r w:rsidRPr="00CC3D57">
        <w:rPr>
          <w:i/>
          <w:rPrChange w:id="8" w:author="Eduardo Rosalem Marcelino" w:date="2014-10-07T21:59:00Z">
            <w:rPr/>
          </w:rPrChange>
        </w:rPr>
        <w:t xml:space="preserve"> </w:t>
      </w:r>
      <w:proofErr w:type="spellStart"/>
      <w:r w:rsidRPr="00CC3D57">
        <w:rPr>
          <w:i/>
          <w:rPrChange w:id="9" w:author="Eduardo Rosalem Marcelino" w:date="2014-10-07T21:59:00Z">
            <w:rPr/>
          </w:rPrChange>
        </w:rPr>
        <w:t>and</w:t>
      </w:r>
      <w:proofErr w:type="spellEnd"/>
      <w:r w:rsidRPr="00CC3D57">
        <w:rPr>
          <w:i/>
          <w:rPrChange w:id="10" w:author="Eduardo Rosalem Marcelino" w:date="2014-10-07T21:59:00Z">
            <w:rPr/>
          </w:rPrChange>
        </w:rPr>
        <w:t xml:space="preserve"> Computer</w:t>
      </w:r>
      <w:r>
        <w:t>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14:paraId="3D502C1F" w14:textId="77777777" w:rsidR="0013027F" w:rsidRDefault="0013027F" w:rsidP="006B50E7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14:paraId="47B96D9D" w14:textId="77777777" w:rsidR="0013027F" w:rsidRDefault="0013027F" w:rsidP="006B50E7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14:paraId="2FAEFD66" w14:textId="77777777" w:rsidR="0013027F" w:rsidRDefault="0013027F" w:rsidP="006B50E7">
      <w:pPr>
        <w:pStyle w:val="Texto"/>
      </w:pPr>
      <w:r>
        <w:t xml:space="preserve"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</w:t>
      </w:r>
      <w:proofErr w:type="spellStart"/>
      <w:r>
        <w:t>S.O</w:t>
      </w:r>
      <w:del w:id="11" w:author="Eduardo Rosalem Marcelino" w:date="2014-10-13T21:35:00Z">
        <w:r w:rsidDel="00D7687F">
          <w:delText>.</w:delText>
        </w:r>
      </w:del>
      <w:r>
        <w:t>s</w:t>
      </w:r>
      <w:proofErr w:type="spellEnd"/>
      <w:r>
        <w:t xml:space="preserve"> mais simples, sendo o primeiro deles o DOS</w:t>
      </w:r>
      <w:r w:rsidR="007C2C02">
        <w:t xml:space="preserve"> </w:t>
      </w:r>
      <w:r>
        <w:t>(</w:t>
      </w:r>
      <w:r w:rsidRPr="007C2C02">
        <w:rPr>
          <w:i/>
        </w:rPr>
        <w:t xml:space="preserve">Disk </w:t>
      </w:r>
      <w:proofErr w:type="spellStart"/>
      <w:r w:rsidRPr="007C2C02">
        <w:rPr>
          <w:i/>
        </w:rPr>
        <w:t>Operating</w:t>
      </w:r>
      <w:proofErr w:type="spellEnd"/>
      <w:r w:rsidRPr="007C2C02">
        <w:rPr>
          <w:i/>
        </w:rPr>
        <w:t xml:space="preserve"> System</w:t>
      </w:r>
      <w:r>
        <w:t>), desenvolvido por Tim Paterson, e adquirido pelos fundadores da Microsoft, William Gates e Paul Allen</w:t>
      </w:r>
      <w:ins w:id="12" w:author="Eduardo Rosalem Marcelino" w:date="2014-10-13T21:35:00Z">
        <w:r w:rsidR="00D7687F">
          <w:t xml:space="preserve">. Este </w:t>
        </w:r>
        <w:proofErr w:type="gramStart"/>
        <w:r w:rsidR="00D7687F">
          <w:t xml:space="preserve">SO </w:t>
        </w:r>
      </w:ins>
      <w:del w:id="13" w:author="Eduardo Rosalem Marcelino" w:date="2014-10-13T21:35:00Z">
        <w:r w:rsidDel="00D7687F">
          <w:delText>, que</w:delText>
        </w:r>
      </w:del>
      <w:r>
        <w:t xml:space="preserve"> vendeu</w:t>
      </w:r>
      <w:proofErr w:type="gramEnd"/>
      <w:r>
        <w:t xml:space="preserve"> muitas cópias e foi </w:t>
      </w:r>
      <w:r>
        <w:lastRenderedPageBreak/>
        <w:t xml:space="preserve">considerado o sistema operacional padrão para computadores pessoais na </w:t>
      </w:r>
      <w:commentRangeStart w:id="14"/>
      <w:r>
        <w:t xml:space="preserve">época </w:t>
      </w:r>
      <w:commentRangeEnd w:id="14"/>
      <w:r w:rsidR="00D7687F">
        <w:rPr>
          <w:rStyle w:val="Refdecomentrio"/>
          <w:rFonts w:asciiTheme="minorHAnsi" w:hAnsiTheme="minorHAnsi" w:cstheme="minorBidi"/>
        </w:rPr>
        <w:commentReference w:id="14"/>
      </w:r>
      <w:r>
        <w:t>(FONSECA FILHO, 2007).</w:t>
      </w:r>
    </w:p>
    <w:p w14:paraId="673BF1F7" w14:textId="77777777" w:rsidR="0013027F" w:rsidRDefault="0013027F" w:rsidP="006B50E7">
      <w:pPr>
        <w:pStyle w:val="Texto"/>
        <w:rPr>
          <w:ins w:id="15" w:author="Eduardo Rosalem Marcelino" w:date="2014-10-13T21:38:00Z"/>
        </w:rPr>
      </w:pPr>
      <w:r>
        <w:t xml:space="preserve">A partir disso, novos sistemas operacionais foram desenvolvidos, cada vez mais robustos, acompanhando o desenvolvimento dos microcomputadores, sendo os principais, o Windows, desenvolvido e distribuído pela Microsoft, o </w:t>
      </w:r>
      <w:proofErr w:type="spellStart"/>
      <w:r>
        <w:t>Machintosh</w:t>
      </w:r>
      <w:proofErr w:type="spellEnd"/>
      <w:r>
        <w:t xml:space="preserve">, </w:t>
      </w:r>
      <w:ins w:id="16" w:author="Eduardo Rosalem Marcelino" w:date="2014-10-13T21:36:00Z">
        <w:r w:rsidR="00D7687F">
          <w:t xml:space="preserve">cujo nome foi </w:t>
        </w:r>
      </w:ins>
      <w:r>
        <w:t xml:space="preserve">posteriormente </w:t>
      </w:r>
      <w:ins w:id="17" w:author="Eduardo Rosalem Marcelino" w:date="2014-10-13T21:37:00Z">
        <w:r w:rsidR="00D7687F">
          <w:t xml:space="preserve">para </w:t>
        </w:r>
      </w:ins>
      <w:r>
        <w:t>Mac OS e OS X, desenvolvido e distribuído pela Apple em seus computadores, e o que viria a ser o Linux, desenvolvido por Linus Torvalds, que é um sistema operacional livre (gratuito).</w:t>
      </w:r>
    </w:p>
    <w:p w14:paraId="01BE8E9D" w14:textId="6E0D5D6F" w:rsidR="00D7687F" w:rsidDel="00D7687F" w:rsidRDefault="00D7687F" w:rsidP="006B50E7">
      <w:pPr>
        <w:pStyle w:val="Texto"/>
        <w:rPr>
          <w:del w:id="18" w:author="Eduardo Rosalem Marcelino" w:date="2014-10-13T21:40:00Z"/>
        </w:rPr>
      </w:pPr>
      <w:commentRangeStart w:id="19"/>
      <w:proofErr w:type="spellStart"/>
      <w:ins w:id="20" w:author="Eduardo Rosalem Marcelino" w:date="2014-10-13T21:38:00Z">
        <w:r>
          <w:t>Esta</w:t>
        </w:r>
        <w:proofErr w:type="spellEnd"/>
        <w:r>
          <w:t xml:space="preserve"> faltando aqui um parágrafo que explique a relação que existe entre o </w:t>
        </w:r>
        <w:proofErr w:type="spellStart"/>
        <w:r>
          <w:t>Qt</w:t>
        </w:r>
        <w:proofErr w:type="spellEnd"/>
        <w:r>
          <w:t xml:space="preserve"> e os </w:t>
        </w:r>
        <w:proofErr w:type="spellStart"/>
        <w:r>
          <w:t>SOs</w:t>
        </w:r>
        <w:proofErr w:type="spellEnd"/>
        <w:r>
          <w:t xml:space="preserve">. Eu entendi que o </w:t>
        </w:r>
        <w:proofErr w:type="spellStart"/>
        <w:r>
          <w:t>Qt</w:t>
        </w:r>
        <w:proofErr w:type="spellEnd"/>
        <w:r>
          <w:t xml:space="preserve"> veio </w:t>
        </w:r>
      </w:ins>
      <w:ins w:id="21" w:author="Eduardo Rosalem Marcelino" w:date="2014-10-13T21:39:00Z">
        <w:r>
          <w:t>para</w:t>
        </w:r>
      </w:ins>
      <w:ins w:id="22" w:author="Eduardo Rosalem Marcelino" w:date="2014-10-13T21:38:00Z">
        <w:r>
          <w:t xml:space="preserve"> </w:t>
        </w:r>
      </w:ins>
      <w:ins w:id="23" w:author="Eduardo Rosalem Marcelino" w:date="2014-10-13T21:39:00Z">
        <w:r>
          <w:t>solucionar o problema que existe de que um software precisa ser recompilado e muitas vezes muito modificado para que ele funcione em mais de uma plataforma, isso quando nem dá</w:t>
        </w:r>
      </w:ins>
      <w:ins w:id="24" w:author="Eduardo Rosalem Marcelino" w:date="2014-10-13T21:40:00Z">
        <w:r>
          <w:t xml:space="preserve">. </w:t>
        </w:r>
        <w:proofErr w:type="gramStart"/>
        <w:r>
          <w:t>Precisa  dizer</w:t>
        </w:r>
        <w:proofErr w:type="gramEnd"/>
        <w:r>
          <w:t xml:space="preserve"> que “os programas por padrão não são compatíveis entre os diferentes </w:t>
        </w:r>
        <w:proofErr w:type="spellStart"/>
        <w:r>
          <w:t>SOs</w:t>
        </w:r>
        <w:proofErr w:type="spellEnd"/>
        <w:r>
          <w:t xml:space="preserve"> </w:t>
        </w:r>
      </w:ins>
      <w:ins w:id="25" w:author="Eduardo Rosalem Marcelino" w:date="2014-10-13T21:41:00Z">
        <w:r>
          <w:t xml:space="preserve"> e então foram desenvolvidas linguagens que tinham o intuito de permitir a criação de programas que pudessem ser executados nessas diferentes plataformas... tipo </w:t>
        </w:r>
        <w:proofErr w:type="spellStart"/>
        <w:r>
          <w:t>java</w:t>
        </w:r>
        <w:proofErr w:type="spellEnd"/>
        <w:r>
          <w:t xml:space="preserve">, etc... </w:t>
        </w:r>
        <w:proofErr w:type="spellStart"/>
        <w:r>
          <w:t>bla</w:t>
        </w:r>
        <w:proofErr w:type="spellEnd"/>
        <w:r>
          <w:t xml:space="preserve"> </w:t>
        </w:r>
        <w:proofErr w:type="spellStart"/>
        <w:r>
          <w:t>bla</w:t>
        </w:r>
        <w:proofErr w:type="spellEnd"/>
        <w:r>
          <w:t xml:space="preserve"> </w:t>
        </w:r>
        <w:proofErr w:type="spellStart"/>
        <w:r>
          <w:t>bla</w:t>
        </w:r>
        <w:proofErr w:type="spellEnd"/>
        <w:r>
          <w:t>”</w:t>
        </w:r>
        <w:r w:rsidR="00B94FE0">
          <w:t xml:space="preserve">  E tem que explicar o termo </w:t>
        </w:r>
        <w:proofErr w:type="spellStart"/>
        <w:r w:rsidR="00B94FE0">
          <w:t>multiplataforma</w:t>
        </w:r>
        <w:proofErr w:type="spellEnd"/>
        <w:r w:rsidR="00B94FE0">
          <w:t xml:space="preserve">, que </w:t>
        </w:r>
      </w:ins>
      <w:ins w:id="26" w:author="Eduardo Rosalem Marcelino" w:date="2014-10-13T21:42:00Z">
        <w:r w:rsidR="00B94FE0">
          <w:t xml:space="preserve"> é referenciado no parágrafo abaixo.</w:t>
        </w:r>
        <w:commentRangeEnd w:id="19"/>
        <w:r w:rsidR="00B94FE0">
          <w:rPr>
            <w:rStyle w:val="Refdecomentrio"/>
            <w:rFonts w:asciiTheme="minorHAnsi" w:hAnsiTheme="minorHAnsi" w:cstheme="minorBidi"/>
          </w:rPr>
          <w:commentReference w:id="19"/>
        </w:r>
      </w:ins>
      <w:ins w:id="27" w:author="Eduardo Rosalem Marcelino" w:date="2014-10-13T21:57:00Z">
        <w:r w:rsidR="000447BC">
          <w:t xml:space="preserve"> Na </w:t>
        </w:r>
        <w:proofErr w:type="gramStart"/>
        <w:r w:rsidR="000447BC">
          <w:t>verdade ,</w:t>
        </w:r>
        <w:proofErr w:type="gramEnd"/>
        <w:r w:rsidR="000447BC">
          <w:t xml:space="preserve"> é +- o que vocês colocaram na </w:t>
        </w:r>
        <w:proofErr w:type="spellStart"/>
        <w:r w:rsidR="000447BC">
          <w:t>justificativa</w:t>
        </w:r>
      </w:ins>
    </w:p>
    <w:p w14:paraId="0671D682" w14:textId="77777777" w:rsidR="00140A4E" w:rsidRDefault="0013027F" w:rsidP="006B50E7">
      <w:pPr>
        <w:pStyle w:val="Texto"/>
      </w:pPr>
      <w:r>
        <w:t>O</w:t>
      </w:r>
      <w:proofErr w:type="spellEnd"/>
      <w:r>
        <w:t xml:space="preserve"> presente trabalho abordará a utilização da linguagem de programação de alto nível C++ aplicada para desenvolvimento </w:t>
      </w:r>
      <w:proofErr w:type="spellStart"/>
      <w:r>
        <w:t>multiplataforma</w:t>
      </w:r>
      <w:proofErr w:type="spellEnd"/>
      <w:r>
        <w:t xml:space="preserve">, através do framework de aplicações </w:t>
      </w:r>
      <w:proofErr w:type="spellStart"/>
      <w:r>
        <w:t>Qt</w:t>
      </w:r>
      <w:proofErr w:type="spellEnd"/>
      <w:r>
        <w:t xml:space="preserve"> e a IDE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, que utilizando compiladores específicos para cada plataforma, permite que o mesmo código-fonte funcione em vários sistemas operacionais sem a necessidade de adaptações, como em outras linguagens.</w:t>
      </w:r>
    </w:p>
    <w:p w14:paraId="583EF8EB" w14:textId="77777777" w:rsidR="00140A4E" w:rsidRPr="00140A4E" w:rsidRDefault="00E54CF5" w:rsidP="00E54CF5">
      <w:pPr>
        <w:pStyle w:val="Nvel2"/>
      </w:pPr>
      <w:bookmarkStart w:id="28" w:name="_Toc400328414"/>
      <w:r w:rsidRPr="00E54CF5">
        <w:t>OBJETIVO GERAL</w:t>
      </w:r>
      <w:bookmarkEnd w:id="28"/>
    </w:p>
    <w:p w14:paraId="02E028FB" w14:textId="77777777" w:rsidR="00140A4E" w:rsidRPr="001F1185" w:rsidRDefault="0013027F" w:rsidP="006B50E7">
      <w:pPr>
        <w:pStyle w:val="Texto"/>
      </w:pPr>
      <w:r w:rsidRPr="0013027F">
        <w:t xml:space="preserve">Estudo da tecnologia </w:t>
      </w:r>
      <w:proofErr w:type="spellStart"/>
      <w:r w:rsidRPr="0013027F">
        <w:t>Qt</w:t>
      </w:r>
      <w:proofErr w:type="spellEnd"/>
      <w:r w:rsidRPr="0013027F">
        <w:t xml:space="preserve"> no que tange o desenvolvimento de aplicações </w:t>
      </w:r>
      <w:proofErr w:type="spellStart"/>
      <w:r w:rsidRPr="0013027F">
        <w:t>multiplataforma</w:t>
      </w:r>
      <w:proofErr w:type="spellEnd"/>
      <w:r w:rsidRPr="0013027F">
        <w:t xml:space="preserve">, analisando a </w:t>
      </w:r>
      <w:proofErr w:type="spellStart"/>
      <w:r w:rsidRPr="0013027F">
        <w:t>responsividade</w:t>
      </w:r>
      <w:proofErr w:type="spellEnd"/>
      <w:r w:rsidRPr="0013027F">
        <w:t xml:space="preserve"> e necessidade ou não de </w:t>
      </w:r>
      <w:proofErr w:type="spellStart"/>
      <w:r w:rsidRPr="0013027F">
        <w:t>refatoração</w:t>
      </w:r>
      <w:proofErr w:type="spellEnd"/>
      <w:r w:rsidRPr="0013027F">
        <w:t xml:space="preserve"> de código.</w:t>
      </w:r>
    </w:p>
    <w:p w14:paraId="6C90D2AA" w14:textId="77777777" w:rsidR="00140A4E" w:rsidRPr="00140A4E" w:rsidRDefault="00E54CF5" w:rsidP="00E54CF5">
      <w:pPr>
        <w:pStyle w:val="Nvel2"/>
      </w:pPr>
      <w:bookmarkStart w:id="29" w:name="_Toc400328415"/>
      <w:r w:rsidRPr="00E54CF5">
        <w:t>OBJETIVOS ESPECÍFICOS</w:t>
      </w:r>
      <w:bookmarkEnd w:id="29"/>
    </w:p>
    <w:p w14:paraId="0AEEA76B" w14:textId="77777777" w:rsidR="0013027F" w:rsidRDefault="0013027F" w:rsidP="006B50E7">
      <w:pPr>
        <w:pStyle w:val="Texto"/>
      </w:pPr>
      <w:r>
        <w:t>Para atingir o objetivo principal, os seguintes passos serão seguidos:</w:t>
      </w:r>
    </w:p>
    <w:p w14:paraId="00996E65" w14:textId="77777777" w:rsidR="0013027F" w:rsidRDefault="0013027F" w:rsidP="006B50E7">
      <w:pPr>
        <w:pStyle w:val="Texto"/>
      </w:pPr>
      <w:r>
        <w:lastRenderedPageBreak/>
        <w:t>Revisão bibliográfica sobre as tecnologias abordadas nesse trabalho de conclusão de curso, incluindo desenvolvimento e compilação de aplicações para sistemas operacionais distintos.</w:t>
      </w:r>
    </w:p>
    <w:p w14:paraId="192CC6DA" w14:textId="77777777" w:rsidR="0013027F" w:rsidRDefault="0013027F" w:rsidP="006B50E7">
      <w:pPr>
        <w:pStyle w:val="Texto"/>
      </w:pPr>
      <w:r>
        <w:t xml:space="preserve">Verificar se uma aplicação </w:t>
      </w:r>
      <w:proofErr w:type="spellStart"/>
      <w:r>
        <w:t>Qt</w:t>
      </w:r>
      <w:proofErr w:type="spellEnd"/>
      <w:r>
        <w:t xml:space="preserve"> desenvolvida para uma determinada plataforma pode ser executada em outras plataformas sem a necessidade ou com um mínimo de adaptações no código fonte.</w:t>
      </w:r>
    </w:p>
    <w:p w14:paraId="65D54879" w14:textId="77777777" w:rsidR="0013027F" w:rsidRDefault="0013027F" w:rsidP="006B50E7">
      <w:pPr>
        <w:pStyle w:val="Texto"/>
      </w:pPr>
      <w:r>
        <w:t xml:space="preserve">Averiguar </w:t>
      </w:r>
      <w:proofErr w:type="gramStart"/>
      <w:r>
        <w:t>o quão responsiva</w:t>
      </w:r>
      <w:proofErr w:type="gramEnd"/>
      <w:r>
        <w:t xml:space="preserve"> é a interface gráfica desenvolvida em uma aplicação </w:t>
      </w:r>
      <w:proofErr w:type="spellStart"/>
      <w:r>
        <w:t>Qt</w:t>
      </w:r>
      <w:proofErr w:type="spellEnd"/>
      <w:r>
        <w:t>, testando sua adaptação em diferentes plataformas, como mobile e desktop.</w:t>
      </w:r>
    </w:p>
    <w:p w14:paraId="424A46E6" w14:textId="77777777" w:rsidR="00140A4E" w:rsidRPr="001F1185" w:rsidRDefault="0013027F" w:rsidP="006B50E7">
      <w:pPr>
        <w:pStyle w:val="Texto"/>
        <w:rPr>
          <w:rFonts w:asciiTheme="minorHAnsi" w:hAnsiTheme="minorHAnsi" w:cstheme="minorBidi"/>
        </w:rPr>
      </w:pPr>
      <w:r>
        <w:t xml:space="preserve">Desenvolvimento de um protótipo de software de envio de mensagens instantâneas com o intuito de analisar o </w:t>
      </w:r>
      <w:proofErr w:type="spellStart"/>
      <w:r>
        <w:t>Qt</w:t>
      </w:r>
      <w:proofErr w:type="spellEnd"/>
      <w:r>
        <w:t xml:space="preserve">, focando principalmente sua característica que permite o desenvolvimento de aplicações </w:t>
      </w:r>
      <w:proofErr w:type="spellStart"/>
      <w:r>
        <w:t>multiplataforma</w:t>
      </w:r>
      <w:proofErr w:type="spellEnd"/>
      <w:r>
        <w:t>.</w:t>
      </w:r>
    </w:p>
    <w:p w14:paraId="368ECE28" w14:textId="77777777" w:rsidR="00140A4E" w:rsidRPr="00140A4E" w:rsidRDefault="00E54CF5" w:rsidP="00E54CF5">
      <w:pPr>
        <w:pStyle w:val="Nvel2"/>
      </w:pPr>
      <w:bookmarkStart w:id="30" w:name="_Toc400328416"/>
      <w:r w:rsidRPr="00E54CF5">
        <w:t>JUSTIFICATIVA</w:t>
      </w:r>
      <w:bookmarkEnd w:id="30"/>
    </w:p>
    <w:p w14:paraId="1F879DE3" w14:textId="77777777" w:rsidR="00140A4E" w:rsidRPr="001F1185" w:rsidRDefault="0013027F" w:rsidP="006B50E7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</w:t>
      </w:r>
      <w:proofErr w:type="spellStart"/>
      <w:r w:rsidRPr="0013027F">
        <w:t>Qt</w:t>
      </w:r>
      <w:proofErr w:type="spellEnd"/>
      <w:r w:rsidRPr="0013027F">
        <w:t xml:space="preserve">, que trata-se de uma ferramenta que se propõe a desenvolver aplicações gráficas, </w:t>
      </w:r>
      <w:proofErr w:type="spellStart"/>
      <w:r w:rsidRPr="0013027F">
        <w:t>multiplataformas</w:t>
      </w:r>
      <w:proofErr w:type="spellEnd"/>
      <w:r w:rsidRPr="0013027F">
        <w:t xml:space="preserve"> e com todos os recursos oferecidos pela linguagem C++ </w:t>
      </w:r>
      <w:commentRangeStart w:id="31"/>
      <w:proofErr w:type="spellStart"/>
      <w:r w:rsidRPr="0013027F">
        <w:t>bla</w:t>
      </w:r>
      <w:proofErr w:type="spellEnd"/>
      <w:r w:rsidRPr="0013027F">
        <w:t xml:space="preserve"> </w:t>
      </w:r>
      <w:proofErr w:type="spellStart"/>
      <w:r w:rsidRPr="0013027F">
        <w:t>bla</w:t>
      </w:r>
      <w:proofErr w:type="spellEnd"/>
      <w:r w:rsidRPr="0013027F">
        <w:t xml:space="preserve"> </w:t>
      </w:r>
      <w:proofErr w:type="spellStart"/>
      <w:r w:rsidRPr="0013027F">
        <w:t>bla</w:t>
      </w:r>
      <w:proofErr w:type="spellEnd"/>
      <w:r w:rsidRPr="0013027F">
        <w:t xml:space="preserve">...  </w:t>
      </w:r>
      <w:commentRangeEnd w:id="31"/>
      <w:r w:rsidR="000447BC">
        <w:rPr>
          <w:rStyle w:val="Refdecomentrio"/>
          <w:rFonts w:asciiTheme="minorHAnsi" w:hAnsiTheme="minorHAnsi" w:cstheme="minorBidi"/>
        </w:rPr>
        <w:commentReference w:id="31"/>
      </w:r>
      <w:r w:rsidRPr="0013027F">
        <w:t xml:space="preserve"> </w:t>
      </w:r>
      <w:commentRangeStart w:id="32"/>
      <w:r w:rsidRPr="0013027F">
        <w:rPr>
          <w:b/>
        </w:rPr>
        <w:t xml:space="preserve">Se encontrarem dados sobre o uso e crescimento do </w:t>
      </w:r>
      <w:proofErr w:type="spellStart"/>
      <w:r w:rsidRPr="0013027F">
        <w:rPr>
          <w:b/>
        </w:rPr>
        <w:t>Qt</w:t>
      </w:r>
      <w:proofErr w:type="spellEnd"/>
      <w:r w:rsidRPr="0013027F">
        <w:rPr>
          <w:b/>
        </w:rPr>
        <w:t>, aqui é um bom lugar para escrever e justificar seu uso e estudo.</w:t>
      </w:r>
      <w:commentRangeEnd w:id="32"/>
      <w:r w:rsidR="000447BC">
        <w:rPr>
          <w:rStyle w:val="Refdecomentrio"/>
          <w:rFonts w:asciiTheme="minorHAnsi" w:hAnsiTheme="minorHAnsi" w:cstheme="minorBidi"/>
        </w:rPr>
        <w:commentReference w:id="32"/>
      </w:r>
    </w:p>
    <w:p w14:paraId="30C0E0A3" w14:textId="77777777" w:rsidR="00175C80" w:rsidRDefault="00E54CF5" w:rsidP="00E54CF5">
      <w:pPr>
        <w:pStyle w:val="Nvel2"/>
      </w:pPr>
      <w:bookmarkStart w:id="33" w:name="_Toc400328417"/>
      <w:r w:rsidRPr="00E54CF5">
        <w:t>METODOLOGIA</w:t>
      </w:r>
      <w:bookmarkEnd w:id="33"/>
    </w:p>
    <w:p w14:paraId="72769884" w14:textId="4222DE9B" w:rsidR="00175C80" w:rsidRPr="007C2C02" w:rsidRDefault="007C2C02" w:rsidP="006B50E7">
      <w:pPr>
        <w:pStyle w:val="Texto"/>
      </w:pPr>
      <w:r w:rsidRPr="007C2C02">
        <w:t xml:space="preserve">Levantamento bibliográfico. Estudo de Caso, através do desenvolvimento de um protótipo de aplicação para trocas de mensagens de texto entre clientes </w:t>
      </w:r>
      <w:del w:id="34" w:author="Eduardo Rosalem Marcelino" w:date="2014-10-13T21:58:00Z">
        <w:r w:rsidRPr="007C2C02" w:rsidDel="000447BC">
          <w:delText xml:space="preserve">funcionando </w:delText>
        </w:r>
      </w:del>
      <w:ins w:id="35" w:author="Eduardo Rosalem Marcelino" w:date="2014-10-13T21:58:00Z">
        <w:r w:rsidR="000447BC">
          <w:t>rodando</w:t>
        </w:r>
        <w:r w:rsidR="000447BC" w:rsidRPr="007C2C02">
          <w:t xml:space="preserve"> </w:t>
        </w:r>
      </w:ins>
      <w:r w:rsidRPr="007C2C02">
        <w:t xml:space="preserve">em diferentes </w:t>
      </w:r>
      <w:commentRangeStart w:id="36"/>
      <w:r w:rsidRPr="007C2C02">
        <w:t>plataformas</w:t>
      </w:r>
      <w:commentRangeEnd w:id="36"/>
      <w:r w:rsidR="000447BC">
        <w:rPr>
          <w:rStyle w:val="Refdecomentrio"/>
          <w:rFonts w:asciiTheme="minorHAnsi" w:hAnsiTheme="minorHAnsi" w:cstheme="minorBidi"/>
        </w:rPr>
        <w:commentReference w:id="36"/>
      </w:r>
      <w:r w:rsidRPr="007C2C02">
        <w:t>.</w:t>
      </w:r>
    </w:p>
    <w:p w14:paraId="4AC5EED9" w14:textId="77777777" w:rsidR="00140A4E" w:rsidRPr="00140A4E" w:rsidRDefault="00E54CF5" w:rsidP="00E54CF5">
      <w:pPr>
        <w:pStyle w:val="Nvel2"/>
      </w:pPr>
      <w:bookmarkStart w:id="37" w:name="_Toc400328418"/>
      <w:r w:rsidRPr="00E54CF5">
        <w:lastRenderedPageBreak/>
        <w:t>ESTRUTURA DO TRABALHO</w:t>
      </w:r>
      <w:bookmarkEnd w:id="37"/>
    </w:p>
    <w:p w14:paraId="2668CE14" w14:textId="77777777" w:rsidR="00140A4E" w:rsidRPr="001F1185" w:rsidRDefault="00140A4E" w:rsidP="006B50E7">
      <w:pPr>
        <w:pStyle w:val="Texto"/>
      </w:pPr>
      <w:r w:rsidRPr="001F1185">
        <w:t>Para contextualizar o trabalho, o documento foi dividido da seguinte maneira:</w:t>
      </w:r>
    </w:p>
    <w:p w14:paraId="1DB6A78A" w14:textId="77777777"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proofErr w:type="spellStart"/>
      <w:r w:rsidR="00F65FC5" w:rsidRPr="005C778E">
        <w:t>multi</w:t>
      </w:r>
      <w:r w:rsidRPr="005C778E">
        <w:t>plataforma</w:t>
      </w:r>
      <w:proofErr w:type="spellEnd"/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 xml:space="preserve">aplicações </w:t>
      </w:r>
      <w:proofErr w:type="spellStart"/>
      <w:r w:rsidRPr="001F1185">
        <w:t>Qt</w:t>
      </w:r>
      <w:proofErr w:type="spellEnd"/>
      <w:r w:rsidRPr="001F1185">
        <w:t xml:space="preserve"> e a ferramenta que o utiliza, 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>;</w:t>
      </w:r>
    </w:p>
    <w:p w14:paraId="03461D8C" w14:textId="77777777"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3, sob o título “Alternativas ao </w:t>
      </w:r>
      <w:proofErr w:type="spellStart"/>
      <w:r w:rsidRPr="001F1185">
        <w:t>Qt</w:t>
      </w:r>
      <w:proofErr w:type="spellEnd"/>
      <w:r w:rsidRPr="001F1185">
        <w:t xml:space="preserve">”, serão apresentadas ferramentas e linguagens de programação com o mesmo intuito do </w:t>
      </w:r>
      <w:proofErr w:type="spellStart"/>
      <w:r w:rsidRPr="001F1185">
        <w:t>Qt</w:t>
      </w:r>
      <w:proofErr w:type="spellEnd"/>
      <w:r w:rsidRPr="001F1185">
        <w:t>, e será feita uma breve análise comparativa entre as principais alternativas, assim como a análise de vantagens e desvantagens entre elas;</w:t>
      </w:r>
    </w:p>
    <w:p w14:paraId="33E8311E" w14:textId="77777777"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14:paraId="6DB11AA6" w14:textId="77777777"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14:paraId="3E583F7A" w14:textId="77777777"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14:paraId="5A87F7D2" w14:textId="77777777" w:rsidR="00140A4E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14:paraId="2D3B1E96" w14:textId="77777777"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50113E87" w14:textId="77777777" w:rsidR="00E3010F" w:rsidRDefault="00E3010F" w:rsidP="005C778E">
      <w:pPr>
        <w:pStyle w:val="Nvel1"/>
      </w:pPr>
      <w:bookmarkStart w:id="38" w:name="_Toc400328419"/>
      <w:r w:rsidRPr="002A546C">
        <w:lastRenderedPageBreak/>
        <w:t>TECNOLOGIA UTILIZADA</w:t>
      </w:r>
      <w:bookmarkEnd w:id="38"/>
    </w:p>
    <w:p w14:paraId="4098994F" w14:textId="77777777" w:rsidR="000132FD" w:rsidRPr="00952442" w:rsidRDefault="000132FD" w:rsidP="005C778E">
      <w:pPr>
        <w:pStyle w:val="Nvel2"/>
      </w:pPr>
      <w:bookmarkStart w:id="39" w:name="_Toc400328420"/>
      <w:r w:rsidRPr="00E44553">
        <w:t>INTRODUÇÃO</w:t>
      </w:r>
      <w:bookmarkEnd w:id="39"/>
    </w:p>
    <w:p w14:paraId="393E447D" w14:textId="77777777" w:rsidR="000132FD" w:rsidRPr="0033375B" w:rsidRDefault="000132FD" w:rsidP="006B50E7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</w:t>
      </w:r>
      <w:proofErr w:type="spellStart"/>
      <w:r w:rsidRPr="0033375B">
        <w:t>multiplataforma</w:t>
      </w:r>
      <w:proofErr w:type="spellEnd"/>
      <w:r w:rsidRPr="0033375B">
        <w:t xml:space="preserve"> </w:t>
      </w:r>
      <w:proofErr w:type="spellStart"/>
      <w:r w:rsidRPr="0033375B">
        <w:t>Qt</w:t>
      </w:r>
      <w:proofErr w:type="spellEnd"/>
      <w:r w:rsidRPr="0033375B">
        <w:t xml:space="preserve">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</w:t>
      </w:r>
      <w:proofErr w:type="spellStart"/>
      <w:r w:rsidRPr="0033375B">
        <w:t>Qt</w:t>
      </w:r>
      <w:proofErr w:type="spellEnd"/>
      <w:r w:rsidRPr="0033375B">
        <w:t xml:space="preserve"> </w:t>
      </w:r>
      <w:proofErr w:type="spellStart"/>
      <w:r w:rsidRPr="0033375B">
        <w:t>Creator</w:t>
      </w:r>
      <w:proofErr w:type="spellEnd"/>
      <w:r w:rsidRPr="0033375B">
        <w:t xml:space="preserve">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14:paraId="24D6529E" w14:textId="77777777"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14:paraId="4D2C3DC1" w14:textId="77777777" w:rsidR="00E3010F" w:rsidRDefault="00E3010F" w:rsidP="005C778E">
      <w:pPr>
        <w:pStyle w:val="Nvel2"/>
      </w:pPr>
      <w:bookmarkStart w:id="40" w:name="_Toc400328421"/>
      <w:r w:rsidRPr="00E44553">
        <w:t>QT</w:t>
      </w:r>
      <w:bookmarkEnd w:id="40"/>
    </w:p>
    <w:p w14:paraId="354A0475" w14:textId="2AFC6651" w:rsidR="00772EF1" w:rsidDel="00063F84" w:rsidRDefault="00C1079E" w:rsidP="00772EF1">
      <w:pPr>
        <w:keepNext/>
        <w:jc w:val="center"/>
      </w:pPr>
      <w:moveFromRangeStart w:id="41" w:author="Eduardo Rosalem Marcelino" w:date="2014-10-13T22:01:00Z" w:name="move401000996"/>
      <w:commentRangeStart w:id="42"/>
      <w:moveFrom w:id="43" w:author="Eduardo Rosalem Marcelino" w:date="2014-10-13T22:01:00Z">
        <w:r w:rsidDel="00063F84">
          <w:rPr>
            <w:noProof/>
            <w:lang w:eastAsia="pt-BR"/>
          </w:rPr>
          <w:drawing>
            <wp:inline distT="0" distB="0" distL="0" distR="0" wp14:anchorId="1BE5406F" wp14:editId="44E5AFCD">
              <wp:extent cx="695325" cy="838200"/>
              <wp:effectExtent l="0" t="0" r="9525" b="0"/>
              <wp:docPr id="3" name="Imagem 3" descr="http://qt.digia.com/Static/Images/Qt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qt.digia.com/Static/Images/Qt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5325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From>
    </w:p>
    <w:p w14:paraId="7399D331" w14:textId="6C199BFD" w:rsidR="00C1079E" w:rsidRPr="00772EF1" w:rsidDel="00063F84" w:rsidRDefault="00772EF1" w:rsidP="00772EF1">
      <w:pPr>
        <w:pStyle w:val="Imagem"/>
      </w:pPr>
      <w:bookmarkStart w:id="44" w:name="_Toc400328401"/>
      <w:moveFrom w:id="45" w:author="Eduardo Rosalem Marcelino" w:date="2014-10-13T22:01:00Z">
        <w:r w:rsidRPr="00772EF1" w:rsidDel="00063F84">
          <w:t xml:space="preserve">Figura </w:t>
        </w:r>
        <w:r w:rsidRPr="00772EF1" w:rsidDel="00063F84">
          <w:fldChar w:fldCharType="begin"/>
        </w:r>
        <w:r w:rsidRPr="00772EF1" w:rsidDel="00063F84">
          <w:instrText xml:space="preserve"> SEQ Figura \* ARABIC </w:instrText>
        </w:r>
        <w:r w:rsidRPr="00772EF1" w:rsidDel="00063F84">
          <w:fldChar w:fldCharType="separate"/>
        </w:r>
        <w:r w:rsidR="00A0719D" w:rsidDel="00063F84">
          <w:rPr>
            <w:noProof/>
          </w:rPr>
          <w:t>1</w:t>
        </w:r>
        <w:r w:rsidRPr="00772EF1" w:rsidDel="00063F84">
          <w:fldChar w:fldCharType="end"/>
        </w:r>
        <w:r w:rsidRPr="00772EF1" w:rsidDel="00063F84">
          <w:t xml:space="preserve"> </w:t>
        </w:r>
        <w:r w:rsidDel="00063F84">
          <w:t xml:space="preserve">– </w:t>
        </w:r>
        <w:r w:rsidRPr="00772EF1" w:rsidDel="00063F84">
          <w:t>Logo do Qt</w:t>
        </w:r>
        <w:bookmarkEnd w:id="44"/>
      </w:moveFrom>
    </w:p>
    <w:p w14:paraId="6F480512" w14:textId="616C824F" w:rsidR="00C1079E" w:rsidRPr="00FE4AD7" w:rsidDel="00063F84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moveFrom w:id="46" w:author="Eduardo Rosalem Marcelino" w:date="2014-10-13T22:01:00Z">
        <w:r w:rsidRPr="00FE4AD7" w:rsidDel="00063F84">
          <w:rPr>
            <w:rFonts w:ascii="Arial" w:hAnsi="Arial" w:cs="Arial"/>
            <w:sz w:val="18"/>
            <w:szCs w:val="18"/>
            <w:lang w:val="pt-BR"/>
          </w:rPr>
          <w:t>Fonte: Q</w:t>
        </w:r>
        <w:r w:rsidR="003D5A90" w:rsidDel="00063F84">
          <w:rPr>
            <w:rFonts w:ascii="Arial" w:hAnsi="Arial" w:cs="Arial"/>
            <w:sz w:val="18"/>
            <w:szCs w:val="18"/>
            <w:lang w:val="pt-BR"/>
          </w:rPr>
          <w:t>t</w:t>
        </w:r>
        <w:r w:rsidRPr="00FE4AD7" w:rsidDel="00063F84">
          <w:rPr>
            <w:rFonts w:ascii="Arial" w:hAnsi="Arial" w:cs="Arial"/>
            <w:sz w:val="18"/>
            <w:szCs w:val="18"/>
            <w:lang w:val="pt-BR"/>
          </w:rPr>
          <w:t xml:space="preserve"> D</w:t>
        </w:r>
        <w:r w:rsidR="003D5A90" w:rsidDel="00063F84">
          <w:rPr>
            <w:rFonts w:ascii="Arial" w:hAnsi="Arial" w:cs="Arial"/>
            <w:sz w:val="18"/>
            <w:szCs w:val="18"/>
            <w:lang w:val="pt-BR"/>
          </w:rPr>
          <w:t>igia</w:t>
        </w:r>
        <w:r w:rsidRPr="00FE4AD7" w:rsidDel="00063F84">
          <w:rPr>
            <w:rFonts w:ascii="Arial" w:hAnsi="Arial" w:cs="Arial"/>
            <w:sz w:val="18"/>
            <w:szCs w:val="18"/>
            <w:lang w:val="pt-BR"/>
          </w:rPr>
          <w:t>, 2014</w:t>
        </w:r>
        <w:r w:rsidR="00DA2330" w:rsidDel="00063F84">
          <w:rPr>
            <w:rFonts w:ascii="Arial" w:hAnsi="Arial" w:cs="Arial"/>
            <w:sz w:val="18"/>
            <w:szCs w:val="18"/>
            <w:lang w:val="pt-BR"/>
          </w:rPr>
          <w:t>a</w:t>
        </w:r>
      </w:moveFrom>
      <w:commentRangeEnd w:id="42"/>
      <w:r w:rsidR="00857398">
        <w:rPr>
          <w:rStyle w:val="Refdecomentrio"/>
          <w:lang w:val="pt-BR"/>
        </w:rPr>
        <w:commentReference w:id="42"/>
      </w:r>
    </w:p>
    <w:moveFromRangeEnd w:id="41"/>
    <w:p w14:paraId="38F7708F" w14:textId="77777777"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7A602E2" w14:textId="32CB288E" w:rsidR="00DC4FD9" w:rsidRDefault="00E3010F" w:rsidP="006B50E7">
      <w:pPr>
        <w:pStyle w:val="Texto"/>
        <w:rPr>
          <w:ins w:id="47" w:author="Eduardo Rosalem Marcelino" w:date="2014-10-13T22:01:00Z"/>
        </w:rPr>
      </w:pPr>
      <w:r w:rsidRPr="002A546C">
        <w:t xml:space="preserve">Segundo </w:t>
      </w:r>
      <w:proofErr w:type="spellStart"/>
      <w:r w:rsidRPr="002A546C">
        <w:t>Blanchette</w:t>
      </w:r>
      <w:proofErr w:type="spellEnd"/>
      <w:r w:rsidRPr="002A546C">
        <w:t xml:space="preserve"> e </w:t>
      </w:r>
      <w:proofErr w:type="spellStart"/>
      <w:r w:rsidRPr="002A546C">
        <w:t>Summerfield</w:t>
      </w:r>
      <w:proofErr w:type="spellEnd"/>
      <w:r w:rsidRPr="002A546C">
        <w:t xml:space="preserve"> (2008), o </w:t>
      </w:r>
      <w:proofErr w:type="spellStart"/>
      <w:r w:rsidRPr="002A546C">
        <w:t>Qt</w:t>
      </w:r>
      <w:proofErr w:type="spellEnd"/>
      <w:r w:rsidRPr="002A546C">
        <w:t xml:space="preserve">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</w:t>
      </w:r>
      <w:proofErr w:type="spellStart"/>
      <w:r w:rsidRPr="002A546C">
        <w:t>multiplataforma</w:t>
      </w:r>
      <w:proofErr w:type="spellEnd"/>
      <w:r w:rsidRPr="002A546C">
        <w:t xml:space="preserve">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  <w:ins w:id="48" w:author="Eduardo Rosalem Marcelino" w:date="2014-10-13T22:03:00Z">
        <w:r w:rsidR="00857398">
          <w:t xml:space="preserve"> A figura 1 ilustra o logo do </w:t>
        </w:r>
        <w:proofErr w:type="spellStart"/>
        <w:r w:rsidR="00857398">
          <w:t>Qt</w:t>
        </w:r>
        <w:proofErr w:type="spellEnd"/>
        <w:r w:rsidR="00857398">
          <w:t>.</w:t>
        </w:r>
      </w:ins>
    </w:p>
    <w:p w14:paraId="1AD00DE8" w14:textId="77777777" w:rsidR="00063F84" w:rsidRDefault="00063F84" w:rsidP="006B50E7">
      <w:pPr>
        <w:pStyle w:val="Texto"/>
        <w:rPr>
          <w:ins w:id="49" w:author="Eduardo Rosalem Marcelino" w:date="2014-10-13T22:01:00Z"/>
        </w:rPr>
      </w:pPr>
    </w:p>
    <w:p w14:paraId="6404D19E" w14:textId="77777777" w:rsidR="00063F84" w:rsidRDefault="00063F84" w:rsidP="00063F84">
      <w:pPr>
        <w:keepNext/>
        <w:jc w:val="center"/>
      </w:pPr>
      <w:moveToRangeStart w:id="50" w:author="Eduardo Rosalem Marcelino" w:date="2014-10-13T22:01:00Z" w:name="move401000996"/>
      <w:moveTo w:id="51" w:author="Eduardo Rosalem Marcelino" w:date="2014-10-13T22:01:00Z">
        <w:r>
          <w:rPr>
            <w:noProof/>
            <w:lang w:eastAsia="pt-BR"/>
          </w:rPr>
          <w:drawing>
            <wp:inline distT="0" distB="0" distL="0" distR="0" wp14:anchorId="506CCA9A" wp14:editId="78A5589F">
              <wp:extent cx="695325" cy="838200"/>
              <wp:effectExtent l="0" t="0" r="9525" b="0"/>
              <wp:docPr id="12" name="Imagem 12" descr="http://qt.digia.com/Static/Images/Qt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qt.digia.com/Static/Images/Qt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5325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</w:p>
    <w:p w14:paraId="27EA8001" w14:textId="77777777" w:rsidR="00063F84" w:rsidRPr="00772EF1" w:rsidRDefault="00063F84" w:rsidP="00063F84">
      <w:pPr>
        <w:pStyle w:val="Imagem"/>
      </w:pPr>
      <w:moveTo w:id="52" w:author="Eduardo Rosalem Marcelino" w:date="2014-10-13T22:01:00Z">
        <w:r w:rsidRPr="00772EF1">
          <w:t xml:space="preserve">Figura </w:t>
        </w:r>
        <w:r w:rsidRPr="00772EF1">
          <w:fldChar w:fldCharType="begin"/>
        </w:r>
        <w:r w:rsidRPr="00772EF1">
          <w:instrText xml:space="preserve"> SEQ Figura \* ARABIC </w:instrText>
        </w:r>
        <w:r w:rsidRPr="00772EF1">
          <w:fldChar w:fldCharType="separate"/>
        </w:r>
        <w:r>
          <w:rPr>
            <w:noProof/>
          </w:rPr>
          <w:t>1</w:t>
        </w:r>
        <w:r w:rsidRPr="00772EF1">
          <w:fldChar w:fldCharType="end"/>
        </w:r>
        <w:r w:rsidRPr="00772EF1">
          <w:t xml:space="preserve"> </w:t>
        </w:r>
        <w:r>
          <w:t xml:space="preserve">– </w:t>
        </w:r>
        <w:r w:rsidRPr="00772EF1">
          <w:t xml:space="preserve">Logo do </w:t>
        </w:r>
        <w:proofErr w:type="spellStart"/>
        <w:r w:rsidRPr="00772EF1">
          <w:t>Qt</w:t>
        </w:r>
        <w:proofErr w:type="spellEnd"/>
      </w:moveTo>
    </w:p>
    <w:p w14:paraId="6A3D6587" w14:textId="77777777" w:rsidR="00063F84" w:rsidRPr="00FE4AD7" w:rsidRDefault="00063F84" w:rsidP="00063F84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moveTo w:id="53" w:author="Eduardo Rosalem Marcelino" w:date="2014-10-13T22:01:00Z">
        <w:r w:rsidRPr="00FE4AD7">
          <w:rPr>
            <w:rFonts w:ascii="Arial" w:hAnsi="Arial" w:cs="Arial"/>
            <w:sz w:val="18"/>
            <w:szCs w:val="18"/>
            <w:lang w:val="pt-BR"/>
          </w:rPr>
          <w:t xml:space="preserve">Fonte: </w:t>
        </w:r>
        <w:proofErr w:type="spellStart"/>
        <w:r w:rsidRPr="00FE4AD7">
          <w:rPr>
            <w:rFonts w:ascii="Arial" w:hAnsi="Arial" w:cs="Arial"/>
            <w:sz w:val="18"/>
            <w:szCs w:val="18"/>
            <w:lang w:val="pt-BR"/>
          </w:rPr>
          <w:t>Q</w:t>
        </w:r>
        <w:r>
          <w:rPr>
            <w:rFonts w:ascii="Arial" w:hAnsi="Arial" w:cs="Arial"/>
            <w:sz w:val="18"/>
            <w:szCs w:val="18"/>
            <w:lang w:val="pt-BR"/>
          </w:rPr>
          <w:t>t</w:t>
        </w:r>
        <w:proofErr w:type="spellEnd"/>
        <w:r w:rsidRPr="00FE4AD7">
          <w:rPr>
            <w:rFonts w:ascii="Arial" w:hAnsi="Arial" w:cs="Arial"/>
            <w:sz w:val="18"/>
            <w:szCs w:val="18"/>
            <w:lang w:val="pt-BR"/>
          </w:rPr>
          <w:t xml:space="preserve"> </w:t>
        </w:r>
        <w:proofErr w:type="spellStart"/>
        <w:r w:rsidRPr="00FE4AD7">
          <w:rPr>
            <w:rFonts w:ascii="Arial" w:hAnsi="Arial" w:cs="Arial"/>
            <w:sz w:val="18"/>
            <w:szCs w:val="18"/>
            <w:lang w:val="pt-BR"/>
          </w:rPr>
          <w:t>D</w:t>
        </w:r>
        <w:r>
          <w:rPr>
            <w:rFonts w:ascii="Arial" w:hAnsi="Arial" w:cs="Arial"/>
            <w:sz w:val="18"/>
            <w:szCs w:val="18"/>
            <w:lang w:val="pt-BR"/>
          </w:rPr>
          <w:t>igia</w:t>
        </w:r>
        <w:proofErr w:type="spellEnd"/>
        <w:r w:rsidRPr="00FE4AD7">
          <w:rPr>
            <w:rFonts w:ascii="Arial" w:hAnsi="Arial" w:cs="Arial"/>
            <w:sz w:val="18"/>
            <w:szCs w:val="18"/>
            <w:lang w:val="pt-BR"/>
          </w:rPr>
          <w:t>, 2014</w:t>
        </w:r>
        <w:r>
          <w:rPr>
            <w:rFonts w:ascii="Arial" w:hAnsi="Arial" w:cs="Arial"/>
            <w:sz w:val="18"/>
            <w:szCs w:val="18"/>
            <w:lang w:val="pt-BR"/>
          </w:rPr>
          <w:t>a</w:t>
        </w:r>
      </w:moveTo>
    </w:p>
    <w:moveToRangeEnd w:id="50"/>
    <w:p w14:paraId="3AB244C3" w14:textId="77777777" w:rsidR="00063F84" w:rsidRDefault="00063F84" w:rsidP="006B50E7">
      <w:pPr>
        <w:pStyle w:val="Texto"/>
      </w:pPr>
    </w:p>
    <w:p w14:paraId="06C93EEB" w14:textId="77777777" w:rsidR="00FE35B6" w:rsidRDefault="00FE35B6" w:rsidP="00FE35B6">
      <w:pPr>
        <w:pStyle w:val="Nvel3"/>
      </w:pPr>
      <w:bookmarkStart w:id="54" w:name="_Toc400328422"/>
      <w:r>
        <w:lastRenderedPageBreak/>
        <w:t>HISTÓRIA DO QT</w:t>
      </w:r>
      <w:bookmarkEnd w:id="54"/>
    </w:p>
    <w:p w14:paraId="717F744A" w14:textId="77777777" w:rsidR="00FE35B6" w:rsidRDefault="001C7BB4" w:rsidP="006B50E7">
      <w:pPr>
        <w:pStyle w:val="Texto"/>
      </w:pPr>
      <w:r>
        <w:t xml:space="preserve">De acordo com </w:t>
      </w:r>
      <w:proofErr w:type="spellStart"/>
      <w:r>
        <w:t>Blanchette</w:t>
      </w:r>
      <w:proofErr w:type="spellEnd"/>
      <w:r>
        <w:t xml:space="preserve"> e </w:t>
      </w:r>
      <w:proofErr w:type="spellStart"/>
      <w:r>
        <w:t>Summerfield</w:t>
      </w:r>
      <w:proofErr w:type="spellEnd"/>
      <w:r>
        <w:t xml:space="preserve"> (2008), o projeto</w:t>
      </w:r>
      <w:r w:rsidR="00FE35B6">
        <w:t xml:space="preserve"> que se to</w:t>
      </w:r>
      <w:r>
        <w:t xml:space="preserve">rnaria no futuro o </w:t>
      </w:r>
      <w:r w:rsidRPr="00AC3C76">
        <w:rPr>
          <w:i/>
        </w:rPr>
        <w:t>framework</w:t>
      </w:r>
      <w:r>
        <w:t xml:space="preserve"> </w:t>
      </w:r>
      <w:proofErr w:type="spellStart"/>
      <w:r>
        <w:t>Qt</w:t>
      </w:r>
      <w:proofErr w:type="spellEnd"/>
      <w:r w:rsidR="00FE35B6">
        <w:t xml:space="preserve"> foi idealizado em 1990 por </w:t>
      </w:r>
      <w:proofErr w:type="spellStart"/>
      <w:r w:rsidR="00FE35B6">
        <w:t>Haavard</w:t>
      </w:r>
      <w:proofErr w:type="spellEnd"/>
      <w:r w:rsidR="00FE35B6">
        <w:t xml:space="preserve"> </w:t>
      </w:r>
      <w:proofErr w:type="spellStart"/>
      <w:r w:rsidR="00FE35B6">
        <w:t>Nord</w:t>
      </w:r>
      <w:proofErr w:type="spellEnd"/>
      <w:r w:rsidR="00FE35B6">
        <w:t xml:space="preserve"> e </w:t>
      </w:r>
      <w:proofErr w:type="spellStart"/>
      <w:r w:rsidR="00FE35B6">
        <w:t>Eirik</w:t>
      </w:r>
      <w:proofErr w:type="spellEnd"/>
      <w:r w:rsidR="00FE35B6">
        <w:t xml:space="preserve"> </w:t>
      </w:r>
      <w:proofErr w:type="spellStart"/>
      <w:r w:rsidR="00FE35B6">
        <w:t>Chambe-Eng</w:t>
      </w:r>
      <w:proofErr w:type="spellEnd"/>
      <w:r w:rsidR="00FE35B6">
        <w:t xml:space="preserve">, </w:t>
      </w:r>
      <w:r>
        <w:t xml:space="preserve">ambos mestres em ciência da computação pelo </w:t>
      </w:r>
      <w:proofErr w:type="spellStart"/>
      <w:r>
        <w:rPr>
          <w:i/>
        </w:rPr>
        <w:t>Norwegian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Institute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Technology </w:t>
      </w:r>
      <w:r>
        <w:t>(Instituto Noruegu</w:t>
      </w:r>
      <w:r w:rsidR="00AC3C76">
        <w:t>ês de Tecnologia). A ideia surgiu</w:t>
      </w:r>
      <w:r>
        <w:t xml:space="preserve"> </w:t>
      </w:r>
      <w:r w:rsidR="00FE35B6">
        <w:t>devido à necessidade deles de de</w:t>
      </w:r>
      <w:r>
        <w:t>senvolver uma aplicação em C++</w:t>
      </w:r>
      <w:r w:rsidR="00FE35B6">
        <w:t xml:space="preserve"> que </w:t>
      </w:r>
      <w:r w:rsidR="00350D82">
        <w:t>possuísse uma interface gráfica</w:t>
      </w:r>
      <w:r w:rsidR="00FE35B6">
        <w:t xml:space="preserve"> em Unix, </w:t>
      </w:r>
      <w:proofErr w:type="spellStart"/>
      <w:r w:rsidR="00FE35B6">
        <w:t>Machintosh</w:t>
      </w:r>
      <w:proofErr w:type="spellEnd"/>
      <w:r w:rsidR="00FE35B6">
        <w:t xml:space="preserve"> e Windows. Para resolver o problema que possuíam, iniciaram o desenvolvimento de um </w:t>
      </w:r>
      <w:r w:rsidR="00FE35B6" w:rsidRPr="001C7BB4">
        <w:rPr>
          <w:i/>
        </w:rPr>
        <w:t>framework</w:t>
      </w:r>
      <w:r w:rsidR="00FE35B6">
        <w:t xml:space="preserve"> </w:t>
      </w:r>
      <w:proofErr w:type="spellStart"/>
      <w:r w:rsidR="00FE35B6">
        <w:t>multiplataforma</w:t>
      </w:r>
      <w:proofErr w:type="spellEnd"/>
      <w:r w:rsidR="00FE35B6">
        <w:t xml:space="preserve"> que supor</w:t>
      </w:r>
      <w:r>
        <w:t>tava o paradigma de orientação a</w:t>
      </w:r>
      <w:r w:rsidR="00FE35B6">
        <w:t xml:space="preserve"> objetos.</w:t>
      </w:r>
    </w:p>
    <w:p w14:paraId="419D408E" w14:textId="77777777" w:rsidR="00FE35B6" w:rsidRDefault="00FE35B6" w:rsidP="006B50E7">
      <w:pPr>
        <w:pStyle w:val="Texto"/>
      </w:pPr>
      <w:r>
        <w:t xml:space="preserve">Em 1991, </w:t>
      </w:r>
      <w:proofErr w:type="spellStart"/>
      <w:r>
        <w:t>Haavard</w:t>
      </w:r>
      <w:proofErr w:type="spellEnd"/>
      <w:r>
        <w:t xml:space="preserve"> começou a escrever as primeiras classes do </w:t>
      </w:r>
      <w:r w:rsidRPr="001C7BB4">
        <w:rPr>
          <w:i/>
        </w:rPr>
        <w:t>framework</w:t>
      </w:r>
      <w:r>
        <w:t xml:space="preserve"> com a ajuda de </w:t>
      </w:r>
      <w:proofErr w:type="spellStart"/>
      <w:r>
        <w:t>Eirik</w:t>
      </w:r>
      <w:proofErr w:type="spellEnd"/>
      <w:r>
        <w:t xml:space="preserve">, que era responsável pelo </w:t>
      </w:r>
      <w:r w:rsidRPr="001C7BB4">
        <w:rPr>
          <w:i/>
        </w:rPr>
        <w:t>design</w:t>
      </w:r>
      <w:r>
        <w:t xml:space="preserve">. Em 1993, eles haviam desenvolvido o primeiro </w:t>
      </w:r>
      <w:proofErr w:type="spellStart"/>
      <w:r>
        <w:t>kernel</w:t>
      </w:r>
      <w:proofErr w:type="spellEnd"/>
      <w:r>
        <w:t xml:space="preserve"> gráfico do </w:t>
      </w:r>
      <w:r w:rsidRPr="001C7BB4">
        <w:rPr>
          <w:i/>
        </w:rPr>
        <w:t>framework</w:t>
      </w:r>
      <w:r w:rsidR="00AC3C76">
        <w:t xml:space="preserve"> </w:t>
      </w:r>
      <w:proofErr w:type="spellStart"/>
      <w:r w:rsidR="00AC3C76">
        <w:t>Qt</w:t>
      </w:r>
      <w:proofErr w:type="spellEnd"/>
      <w:r>
        <w:t xml:space="preserve"> e puderam implementar suas primeiras aplicações. </w:t>
      </w:r>
    </w:p>
    <w:p w14:paraId="48C26339" w14:textId="77777777" w:rsidR="0091559B" w:rsidRDefault="0091559B" w:rsidP="006B50E7">
      <w:pPr>
        <w:pStyle w:val="Texto"/>
      </w:pPr>
      <w:r w:rsidRPr="001F1185">
        <w:t xml:space="preserve">O nome </w:t>
      </w:r>
      <w:proofErr w:type="spellStart"/>
      <w:r w:rsidRPr="001F1185">
        <w:t>Qt</w:t>
      </w:r>
      <w:proofErr w:type="spellEnd"/>
      <w:r w:rsidRPr="001F1185">
        <w:t xml:space="preserve">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</w:t>
      </w:r>
      <w:proofErr w:type="spellStart"/>
      <w:r w:rsidRPr="001F1185">
        <w:t>Emacs</w:t>
      </w:r>
      <w:proofErr w:type="spellEnd"/>
      <w:r w:rsidRPr="001F1185">
        <w:t xml:space="preserve"> de </w:t>
      </w:r>
      <w:proofErr w:type="spellStart"/>
      <w:r w:rsidRPr="001F1185">
        <w:t>Haavard</w:t>
      </w:r>
      <w:proofErr w:type="spellEnd"/>
      <w:r w:rsidRPr="001F1185">
        <w:t xml:space="preserve">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</w:t>
      </w:r>
      <w:proofErr w:type="spellStart"/>
      <w:r w:rsidRPr="001F1185">
        <w:t>Xt</w:t>
      </w:r>
      <w:proofErr w:type="spellEnd"/>
      <w:r w:rsidRPr="001F1185">
        <w:t>, uma ferramenta para o desenvolvimento de aplicações GUI para o sistema X11, comum em algumas distribuições Unix (BLANCHETTE; SUMMERFIELD, 2008).</w:t>
      </w:r>
    </w:p>
    <w:p w14:paraId="6465612A" w14:textId="77777777" w:rsidR="00FE35B6" w:rsidRDefault="00FE35B6" w:rsidP="006B50E7">
      <w:pPr>
        <w:pStyle w:val="Texto"/>
      </w:pPr>
      <w:r>
        <w:t xml:space="preserve">Em 1995, o </w:t>
      </w:r>
      <w:proofErr w:type="spellStart"/>
      <w:r>
        <w:t>Qt</w:t>
      </w:r>
      <w:proofErr w:type="spellEnd"/>
      <w:r>
        <w:t xml:space="preserve"> 0.90 foi liberado ao público pela primeira vez. O novo </w:t>
      </w:r>
      <w:r w:rsidRPr="00B51B93">
        <w:rPr>
          <w:i/>
        </w:rPr>
        <w:t>framework</w:t>
      </w:r>
      <w:r>
        <w:t xml:space="preserve"> podia ser utilizado para o desenvolvimento </w:t>
      </w:r>
      <w:r w:rsidR="00B51B93">
        <w:t xml:space="preserve">tanto </w:t>
      </w:r>
      <w:r>
        <w:t xml:space="preserve">em Windows quanto </w:t>
      </w:r>
      <w:r w:rsidR="00B51B93">
        <w:t>em</w:t>
      </w:r>
      <w:r>
        <w:t xml:space="preserve"> Unix, oferecendo a mesma API </w:t>
      </w:r>
      <w:r w:rsidR="00AC3C76">
        <w:t>(</w:t>
      </w:r>
      <w:proofErr w:type="spellStart"/>
      <w:r w:rsidR="00AC3C76">
        <w:rPr>
          <w:i/>
        </w:rPr>
        <w:t>Application</w:t>
      </w:r>
      <w:proofErr w:type="spellEnd"/>
      <w:r w:rsidR="00AC3C76">
        <w:rPr>
          <w:i/>
        </w:rPr>
        <w:t xml:space="preserve"> </w:t>
      </w:r>
      <w:proofErr w:type="spellStart"/>
      <w:r w:rsidR="00AC3C76">
        <w:rPr>
          <w:i/>
        </w:rPr>
        <w:t>Programming</w:t>
      </w:r>
      <w:proofErr w:type="spellEnd"/>
      <w:r w:rsidR="00AC3C76">
        <w:rPr>
          <w:i/>
        </w:rPr>
        <w:t xml:space="preserve"> Interface) </w:t>
      </w:r>
      <w:r>
        <w:t xml:space="preserve">para ambas as plataformas. O </w:t>
      </w:r>
      <w:proofErr w:type="spellStart"/>
      <w:r>
        <w:t>Qt</w:t>
      </w:r>
      <w:proofErr w:type="spellEnd"/>
      <w:r>
        <w:t xml:space="preserve"> estava disponível em dois tipos de licenças</w:t>
      </w:r>
      <w:r w:rsidR="00B51B93">
        <w:t>:</w:t>
      </w:r>
      <w:r>
        <w:t xml:space="preserve"> </w:t>
      </w:r>
      <w:proofErr w:type="gramStart"/>
      <w:r>
        <w:t>uma comercial</w:t>
      </w:r>
      <w:proofErr w:type="gramEnd"/>
      <w:r>
        <w:t xml:space="preserve">, voltada para o desenvolvimento de aplicações para fins comerciais, e uma gratuita, para </w:t>
      </w:r>
      <w:r w:rsidR="00B51B93">
        <w:t xml:space="preserve">o </w:t>
      </w:r>
      <w:r>
        <w:t>desenvolvimento de softwares livres.</w:t>
      </w:r>
    </w:p>
    <w:p w14:paraId="204D71D6" w14:textId="77777777" w:rsidR="00FE35B6" w:rsidRDefault="00FE35B6" w:rsidP="006B50E7">
      <w:pPr>
        <w:pStyle w:val="Texto"/>
      </w:pPr>
      <w:r>
        <w:t xml:space="preserve">Em março de 1996, </w:t>
      </w:r>
      <w:proofErr w:type="spellStart"/>
      <w:r>
        <w:t>Haavard</w:t>
      </w:r>
      <w:proofErr w:type="spellEnd"/>
      <w:r>
        <w:t xml:space="preserve"> e </w:t>
      </w:r>
      <w:proofErr w:type="spellStart"/>
      <w:r>
        <w:t>Eirik</w:t>
      </w:r>
      <w:proofErr w:type="spellEnd"/>
      <w:r>
        <w:t xml:space="preserve"> contrataram mais um desenvolvedor, e no mesmo ano, em setembro, foi lançada a versão 1.0 do </w:t>
      </w:r>
      <w:proofErr w:type="spellStart"/>
      <w:r>
        <w:t>Qt</w:t>
      </w:r>
      <w:proofErr w:type="spellEnd"/>
      <w:r>
        <w:t xml:space="preserve">. Ainda em 1996, iniciou-se o projeto de desenvolvimento do KDE, liderado por </w:t>
      </w:r>
      <w:proofErr w:type="spellStart"/>
      <w:r>
        <w:t>Matthias</w:t>
      </w:r>
      <w:proofErr w:type="spellEnd"/>
      <w:r>
        <w:t xml:space="preserve"> </w:t>
      </w:r>
      <w:proofErr w:type="spellStart"/>
      <w:r>
        <w:t>Ettrich</w:t>
      </w:r>
      <w:proofErr w:type="spellEnd"/>
      <w:r>
        <w:t>.</w:t>
      </w:r>
    </w:p>
    <w:p w14:paraId="5614CF98" w14:textId="77777777" w:rsidR="00FE35B6" w:rsidRDefault="00FE35B6" w:rsidP="006B50E7">
      <w:pPr>
        <w:pStyle w:val="Texto"/>
      </w:pPr>
      <w:r>
        <w:t xml:space="preserve">No início de 1997 foi lançado o </w:t>
      </w:r>
      <w:proofErr w:type="spellStart"/>
      <w:r>
        <w:t>Qt</w:t>
      </w:r>
      <w:proofErr w:type="spellEnd"/>
      <w:r>
        <w:t xml:space="preserve"> 1.2, e foi decidido que o </w:t>
      </w:r>
      <w:commentRangeStart w:id="55"/>
      <w:r>
        <w:t xml:space="preserve">KDE </w:t>
      </w:r>
      <w:commentRangeEnd w:id="55"/>
      <w:r w:rsidR="007579E0">
        <w:rPr>
          <w:rStyle w:val="Refdecomentrio"/>
          <w:rFonts w:asciiTheme="minorHAnsi" w:hAnsiTheme="minorHAnsi" w:cstheme="minorBidi"/>
        </w:rPr>
        <w:commentReference w:id="55"/>
      </w:r>
      <w:r>
        <w:t xml:space="preserve">seria desenvolvido com o uso desse </w:t>
      </w:r>
      <w:r w:rsidRPr="00B51B93">
        <w:rPr>
          <w:i/>
        </w:rPr>
        <w:t>framework</w:t>
      </w:r>
      <w:r>
        <w:t>, o que consolidou o desenvolvimento GUI em C++ para Linux</w:t>
      </w:r>
      <w:r w:rsidR="00AC3C76">
        <w:t xml:space="preserve"> (BLANCHETTE; SUMMERFIELD, 2008)</w:t>
      </w:r>
      <w:r>
        <w:t>.</w:t>
      </w:r>
    </w:p>
    <w:p w14:paraId="776CE48A" w14:textId="77777777" w:rsidR="00FE35B6" w:rsidRDefault="00FE35B6" w:rsidP="006B50E7">
      <w:pPr>
        <w:pStyle w:val="Texto"/>
      </w:pPr>
      <w:r>
        <w:lastRenderedPageBreak/>
        <w:t xml:space="preserve">Em 1998, a última atualização do </w:t>
      </w:r>
      <w:proofErr w:type="spellStart"/>
      <w:r>
        <w:t>Qt</w:t>
      </w:r>
      <w:proofErr w:type="spellEnd"/>
      <w:r>
        <w:t xml:space="preserve"> 1, a versão 1.40 foi desenvolvida, trazendo melhorias de performance.</w:t>
      </w:r>
    </w:p>
    <w:p w14:paraId="278878AC" w14:textId="77777777" w:rsidR="00FE35B6" w:rsidRDefault="00FE35B6" w:rsidP="006B50E7">
      <w:pPr>
        <w:pStyle w:val="Texto"/>
      </w:pPr>
      <w:r>
        <w:t xml:space="preserve">Em junho de 1999, a versão 2.0 foi lançada, trazendo consigo um novo tipo de licença de código aberto, a </w:t>
      </w:r>
      <w:r w:rsidR="00B51B93">
        <w:t xml:space="preserve">QPL </w:t>
      </w:r>
      <w:r>
        <w:t>(</w:t>
      </w:r>
      <w:r w:rsidR="00B51B93" w:rsidRPr="000A74AA">
        <w:rPr>
          <w:i/>
        </w:rPr>
        <w:t xml:space="preserve">Q </w:t>
      </w:r>
      <w:proofErr w:type="spellStart"/>
      <w:r w:rsidR="00B51B93" w:rsidRPr="000A74AA">
        <w:rPr>
          <w:i/>
        </w:rPr>
        <w:t>Public</w:t>
      </w:r>
      <w:proofErr w:type="spellEnd"/>
      <w:r w:rsidR="00B51B93" w:rsidRPr="000A74AA">
        <w:rPr>
          <w:i/>
        </w:rPr>
        <w:t xml:space="preserve"> </w:t>
      </w:r>
      <w:proofErr w:type="spellStart"/>
      <w:r w:rsidR="00B51B93" w:rsidRPr="000A74AA">
        <w:rPr>
          <w:i/>
        </w:rPr>
        <w:t>License</w:t>
      </w:r>
      <w:proofErr w:type="spellEnd"/>
      <w:r>
        <w:t>), que cumpria a definição de código aberto</w:t>
      </w:r>
      <w:r w:rsidR="00B51B93">
        <w:t xml:space="preserve"> </w:t>
      </w:r>
      <w:r>
        <w:t>(</w:t>
      </w:r>
      <w:r w:rsidRPr="000A74AA">
        <w:rPr>
          <w:i/>
        </w:rPr>
        <w:t xml:space="preserve">Open </w:t>
      </w:r>
      <w:proofErr w:type="spellStart"/>
      <w:r w:rsidRPr="000A74AA">
        <w:rPr>
          <w:i/>
        </w:rPr>
        <w:t>Source</w:t>
      </w:r>
      <w:proofErr w:type="spellEnd"/>
      <w:r w:rsidRPr="000A74AA">
        <w:rPr>
          <w:i/>
        </w:rPr>
        <w:t xml:space="preserve"> </w:t>
      </w:r>
      <w:proofErr w:type="spellStart"/>
      <w:r w:rsidRPr="000A74AA">
        <w:rPr>
          <w:i/>
        </w:rPr>
        <w:t>Definition</w:t>
      </w:r>
      <w:proofErr w:type="spellEnd"/>
      <w:r>
        <w:t xml:space="preserve">). Ainda em 1999, o </w:t>
      </w:r>
      <w:r w:rsidRPr="00B51B93">
        <w:rPr>
          <w:i/>
        </w:rPr>
        <w:t>framework</w:t>
      </w:r>
      <w:r>
        <w:t xml:space="preserve"> </w:t>
      </w:r>
      <w:proofErr w:type="spellStart"/>
      <w:r>
        <w:t>Qt</w:t>
      </w:r>
      <w:proofErr w:type="spellEnd"/>
      <w:r>
        <w:t xml:space="preserve"> ganhou o prêmio </w:t>
      </w:r>
      <w:proofErr w:type="spellStart"/>
      <w:r>
        <w:t>LinuxWorld</w:t>
      </w:r>
      <w:proofErr w:type="spellEnd"/>
      <w:r>
        <w:t xml:space="preserve"> como melhor biblioteca/ferramenta.</w:t>
      </w:r>
    </w:p>
    <w:p w14:paraId="398A1FBF" w14:textId="77777777" w:rsidR="00FE35B6" w:rsidRDefault="00AC3C76" w:rsidP="006B50E7">
      <w:pPr>
        <w:pStyle w:val="Texto"/>
      </w:pPr>
      <w:r>
        <w:t xml:space="preserve">De acordo com </w:t>
      </w:r>
      <w:proofErr w:type="spellStart"/>
      <w:r>
        <w:t>Blanchette</w:t>
      </w:r>
      <w:proofErr w:type="spellEnd"/>
      <w:r>
        <w:t xml:space="preserve"> e </w:t>
      </w:r>
      <w:proofErr w:type="spellStart"/>
      <w:r>
        <w:t>Summerfield</w:t>
      </w:r>
      <w:proofErr w:type="spellEnd"/>
      <w:r>
        <w:t xml:space="preserve"> (2008), no ano 2000</w:t>
      </w:r>
      <w:r w:rsidR="00FE35B6">
        <w:t xml:space="preserve"> foi lançado o </w:t>
      </w:r>
      <w:proofErr w:type="spellStart"/>
      <w:r w:rsidR="00FE35B6">
        <w:t>Qtopia</w:t>
      </w:r>
      <w:proofErr w:type="spellEnd"/>
      <w:r w:rsidR="00FE35B6">
        <w:t xml:space="preserve"> Core</w:t>
      </w:r>
      <w:r w:rsidR="000A74AA">
        <w:t xml:space="preserve"> </w:t>
      </w:r>
      <w:r w:rsidR="00FE35B6">
        <w:t xml:space="preserve">(na época chamada de </w:t>
      </w:r>
      <w:proofErr w:type="spellStart"/>
      <w:r w:rsidR="00FE35B6">
        <w:t>Qt</w:t>
      </w:r>
      <w:proofErr w:type="spellEnd"/>
      <w:r w:rsidR="00FE35B6">
        <w:t>/</w:t>
      </w:r>
      <w:proofErr w:type="spellStart"/>
      <w:r w:rsidR="00FE35B6">
        <w:t>Embedded</w:t>
      </w:r>
      <w:proofErr w:type="spellEnd"/>
      <w:r w:rsidR="00FE35B6">
        <w:t xml:space="preserve">), criado para funcionar em sistemas Linux embarcados, e providenciava seu próprio sistema de janelas. No fim do mesmo ano foi lançada a primeira versão do </w:t>
      </w:r>
      <w:proofErr w:type="spellStart"/>
      <w:r w:rsidR="00FE35B6">
        <w:t>Qtopia</w:t>
      </w:r>
      <w:proofErr w:type="spellEnd"/>
      <w:r w:rsidR="00FE35B6">
        <w:t xml:space="preserve">, para telefones móveis e </w:t>
      </w:r>
      <w:proofErr w:type="spellStart"/>
      <w:r w:rsidR="00FE35B6">
        <w:t>PDA’s</w:t>
      </w:r>
      <w:proofErr w:type="spellEnd"/>
      <w:r w:rsidR="000A74AA">
        <w:t xml:space="preserve"> </w:t>
      </w:r>
      <w:r w:rsidR="00FE35B6">
        <w:t>(</w:t>
      </w:r>
      <w:proofErr w:type="spellStart"/>
      <w:r w:rsidR="00FE35B6" w:rsidRPr="000A74AA">
        <w:rPr>
          <w:i/>
        </w:rPr>
        <w:t>Personal</w:t>
      </w:r>
      <w:proofErr w:type="spellEnd"/>
      <w:r w:rsidR="00FE35B6" w:rsidRPr="000A74AA">
        <w:rPr>
          <w:i/>
        </w:rPr>
        <w:t xml:space="preserve"> Digital </w:t>
      </w:r>
      <w:proofErr w:type="spellStart"/>
      <w:r w:rsidR="00FE35B6" w:rsidRPr="000A74AA">
        <w:rPr>
          <w:i/>
        </w:rPr>
        <w:t>Assistant</w:t>
      </w:r>
      <w:proofErr w:type="spellEnd"/>
      <w:r w:rsidR="00FE35B6">
        <w:t xml:space="preserve">). O </w:t>
      </w:r>
      <w:proofErr w:type="spellStart"/>
      <w:r w:rsidR="00FE35B6">
        <w:t>Qtopia</w:t>
      </w:r>
      <w:proofErr w:type="spellEnd"/>
      <w:r w:rsidR="00FE35B6">
        <w:t xml:space="preserve"> Core recebeu o prêmio de melhor solução para Linux embarcado por 2 anos seguidos, 2001 e 2002. </w:t>
      </w:r>
    </w:p>
    <w:p w14:paraId="02F0C43F" w14:textId="77777777" w:rsidR="00FE35B6" w:rsidRDefault="00FE35B6" w:rsidP="006B50E7">
      <w:pPr>
        <w:pStyle w:val="Texto"/>
      </w:pPr>
      <w:r>
        <w:t xml:space="preserve">Em 2001 foi lançado o </w:t>
      </w:r>
      <w:proofErr w:type="spellStart"/>
      <w:r>
        <w:t>Qt</w:t>
      </w:r>
      <w:proofErr w:type="spellEnd"/>
      <w:r>
        <w:t xml:space="preserve"> 3.0, que estava disponível para Windows, Mac, Unix e Linux</w:t>
      </w:r>
      <w:r w:rsidR="000A74AA">
        <w:t xml:space="preserve"> </w:t>
      </w:r>
      <w:r>
        <w:t>(</w:t>
      </w:r>
      <w:r w:rsidRPr="000A74AA">
        <w:rPr>
          <w:i/>
        </w:rPr>
        <w:t>desktop</w:t>
      </w:r>
      <w:r>
        <w:t xml:space="preserve"> e embarcado). Nessa versão, foram implementadas 42 novas classes, e seu có</w:t>
      </w:r>
      <w:r w:rsidR="00215CA9">
        <w:t>digo ultrapassou 500.000 linhas</w:t>
      </w:r>
      <w:r w:rsidR="00B50333">
        <w:t>.</w:t>
      </w:r>
    </w:p>
    <w:p w14:paraId="69A560E7" w14:textId="2489E58D" w:rsidR="00FE35B6" w:rsidRDefault="00FE35B6" w:rsidP="006B50E7">
      <w:pPr>
        <w:pStyle w:val="Texto"/>
      </w:pPr>
      <w:commentRangeStart w:id="56"/>
      <w:del w:id="57" w:author="Eduardo Rosalem Marcelino" w:date="2014-10-13T22:08:00Z">
        <w:r w:rsidRPr="00B50333" w:rsidDel="00FA2B6C">
          <w:rPr>
            <w:b/>
          </w:rPr>
          <w:delText>Qt4</w:delText>
        </w:r>
      </w:del>
      <w:commentRangeEnd w:id="56"/>
      <w:r w:rsidR="00FA2B6C">
        <w:rPr>
          <w:rStyle w:val="Refdecomentrio"/>
          <w:rFonts w:asciiTheme="minorHAnsi" w:hAnsiTheme="minorHAnsi" w:cstheme="minorBidi"/>
        </w:rPr>
        <w:commentReference w:id="56"/>
      </w:r>
      <w:del w:id="58" w:author="Eduardo Rosalem Marcelino" w:date="2014-10-13T22:08:00Z">
        <w:r w:rsidR="00B50333" w:rsidDel="00FA2B6C">
          <w:rPr>
            <w:b/>
          </w:rPr>
          <w:delText xml:space="preserve">: </w:delText>
        </w:r>
      </w:del>
      <w:r>
        <w:t xml:space="preserve">Em 2005, a versão 4.0 do </w:t>
      </w:r>
      <w:proofErr w:type="spellStart"/>
      <w:r>
        <w:t>Qt</w:t>
      </w:r>
      <w:proofErr w:type="spellEnd"/>
      <w:r>
        <w:t xml:space="preserve"> foi lançada, trazendo 5 novas tecnologias ao </w:t>
      </w:r>
      <w:r w:rsidRPr="00B51B93">
        <w:rPr>
          <w:i/>
        </w:rPr>
        <w:t>framework</w:t>
      </w:r>
      <w:r>
        <w:t xml:space="preserve">, sendo elas um conjunto de classes de </w:t>
      </w:r>
      <w:proofErr w:type="spellStart"/>
      <w:r>
        <w:t>cont</w:t>
      </w:r>
      <w:r w:rsidR="00215CA9">
        <w:t>ê</w:t>
      </w:r>
      <w:r>
        <w:t>iner</w:t>
      </w:r>
      <w:r w:rsidR="00215CA9">
        <w:t>s</w:t>
      </w:r>
      <w:proofErr w:type="spellEnd"/>
      <w:r>
        <w:t>, arquitetura MVC</w:t>
      </w:r>
      <w:r w:rsidR="00B51B93">
        <w:t xml:space="preserve"> </w:t>
      </w:r>
      <w:r>
        <w:t>(</w:t>
      </w:r>
      <w:proofErr w:type="spellStart"/>
      <w:r w:rsidRPr="00B51B93">
        <w:rPr>
          <w:i/>
        </w:rPr>
        <w:t>Model-View-Controller</w:t>
      </w:r>
      <w:proofErr w:type="spellEnd"/>
      <w:r>
        <w:t xml:space="preserve">), um </w:t>
      </w:r>
      <w:r w:rsidRPr="00B51B93">
        <w:rPr>
          <w:i/>
        </w:rPr>
        <w:t>framework</w:t>
      </w:r>
      <w:r>
        <w:t xml:space="preserve"> de design gráfico 2D, um </w:t>
      </w:r>
      <w:r w:rsidR="007C2C02">
        <w:t xml:space="preserve">novo </w:t>
      </w:r>
      <w:proofErr w:type="spellStart"/>
      <w:r>
        <w:t>renderizador</w:t>
      </w:r>
      <w:proofErr w:type="spellEnd"/>
      <w:r>
        <w:t xml:space="preserve"> de texto Unicode e um novo tipo de janelas baseadas em ações</w:t>
      </w:r>
      <w:r w:rsidR="007C2C02">
        <w:t xml:space="preserve"> (QT PROJECT, 2014l)</w:t>
      </w:r>
      <w:r>
        <w:t>.</w:t>
      </w:r>
    </w:p>
    <w:p w14:paraId="08836AB8" w14:textId="56A3FCAA" w:rsidR="00FE35B6" w:rsidRDefault="00FE35B6" w:rsidP="006B50E7">
      <w:pPr>
        <w:pStyle w:val="Texto"/>
      </w:pPr>
      <w:r>
        <w:t xml:space="preserve">Ainda em 2005, a versão </w:t>
      </w:r>
      <w:proofErr w:type="spellStart"/>
      <w:r>
        <w:t>Qt</w:t>
      </w:r>
      <w:proofErr w:type="spellEnd"/>
      <w:r>
        <w:t xml:space="preserve"> 4.1 foi lançad</w:t>
      </w:r>
      <w:del w:id="59" w:author="Eduardo Rosalem Marcelino" w:date="2014-10-13T22:15:00Z">
        <w:r w:rsidDel="00FA2B6C">
          <w:delText>o</w:delText>
        </w:r>
      </w:del>
      <w:ins w:id="60" w:author="Eduardo Rosalem Marcelino" w:date="2014-10-13T22:15:00Z">
        <w:r w:rsidR="00FA2B6C">
          <w:t>a</w:t>
        </w:r>
      </w:ins>
      <w:r>
        <w:t>, trazendo como novidades suporte à SVG</w:t>
      </w:r>
      <w:r w:rsidR="00B51B93">
        <w:t xml:space="preserve"> </w:t>
      </w:r>
      <w:r>
        <w:t>(</w:t>
      </w:r>
      <w:proofErr w:type="spellStart"/>
      <w:r w:rsidRPr="00B51B93">
        <w:rPr>
          <w:i/>
        </w:rPr>
        <w:t>Scalable</w:t>
      </w:r>
      <w:proofErr w:type="spellEnd"/>
      <w:r w:rsidRPr="00B51B93">
        <w:rPr>
          <w:i/>
        </w:rPr>
        <w:t xml:space="preserve"> Vector </w:t>
      </w:r>
      <w:proofErr w:type="spellStart"/>
      <w:r w:rsidRPr="00B51B93">
        <w:rPr>
          <w:i/>
        </w:rPr>
        <w:t>Graphics</w:t>
      </w:r>
      <w:proofErr w:type="spellEnd"/>
      <w:r>
        <w:t xml:space="preserve">) e um módulo </w:t>
      </w:r>
      <w:proofErr w:type="spellStart"/>
      <w:r>
        <w:t>back-end</w:t>
      </w:r>
      <w:proofErr w:type="spellEnd"/>
      <w:r>
        <w:t xml:space="preserve"> PDF</w:t>
      </w:r>
      <w:r w:rsidR="00B51B93">
        <w:t xml:space="preserve"> </w:t>
      </w:r>
      <w:r>
        <w:t>(</w:t>
      </w:r>
      <w:proofErr w:type="spellStart"/>
      <w:r w:rsidRPr="00B51B93">
        <w:rPr>
          <w:i/>
        </w:rPr>
        <w:t>Portable</w:t>
      </w:r>
      <w:proofErr w:type="spellEnd"/>
      <w:r w:rsidRPr="00B51B93">
        <w:rPr>
          <w:i/>
        </w:rPr>
        <w:t xml:space="preserve"> </w:t>
      </w:r>
      <w:proofErr w:type="spellStart"/>
      <w:r w:rsidRPr="00B51B93">
        <w:rPr>
          <w:i/>
        </w:rPr>
        <w:t>Document</w:t>
      </w:r>
      <w:proofErr w:type="spellEnd"/>
      <w:r w:rsidRPr="00B51B93">
        <w:rPr>
          <w:i/>
        </w:rPr>
        <w:t xml:space="preserve"> </w:t>
      </w:r>
      <w:proofErr w:type="spellStart"/>
      <w:r w:rsidRPr="00B51B93">
        <w:rPr>
          <w:i/>
        </w:rPr>
        <w:t>Format</w:t>
      </w:r>
      <w:proofErr w:type="spellEnd"/>
      <w:r>
        <w:t xml:space="preserve">) para o sistema de impressões do </w:t>
      </w:r>
      <w:proofErr w:type="spellStart"/>
      <w:r>
        <w:t>Qt</w:t>
      </w:r>
      <w:proofErr w:type="spellEnd"/>
      <w:r>
        <w:t>.</w:t>
      </w:r>
    </w:p>
    <w:p w14:paraId="34A1D56F" w14:textId="77777777" w:rsidR="00FE35B6" w:rsidRDefault="00DD55BF" w:rsidP="006B50E7">
      <w:pPr>
        <w:pStyle w:val="Texto"/>
      </w:pPr>
      <w:r>
        <w:t xml:space="preserve">Segundo </w:t>
      </w:r>
      <w:proofErr w:type="spellStart"/>
      <w:r>
        <w:t>Qt</w:t>
      </w:r>
      <w:proofErr w:type="spellEnd"/>
      <w:r>
        <w:t xml:space="preserve"> Project (2014l), e</w:t>
      </w:r>
      <w:r w:rsidR="00FE35B6">
        <w:t xml:space="preserve">m 2006 a versão 4.2 trouxe o suporte ao Windows Vista e suporte a CSS </w:t>
      </w:r>
      <w:r w:rsidR="002074E5" w:rsidRPr="005C778E">
        <w:t>(</w:t>
      </w:r>
      <w:proofErr w:type="spellStart"/>
      <w:r w:rsidR="002074E5" w:rsidRPr="005C778E">
        <w:rPr>
          <w:i/>
        </w:rPr>
        <w:t>Cascading</w:t>
      </w:r>
      <w:proofErr w:type="spellEnd"/>
      <w:r w:rsidR="002074E5" w:rsidRPr="005C778E">
        <w:rPr>
          <w:i/>
        </w:rPr>
        <w:t xml:space="preserve"> </w:t>
      </w:r>
      <w:proofErr w:type="spellStart"/>
      <w:r w:rsidR="002074E5" w:rsidRPr="005C778E">
        <w:rPr>
          <w:i/>
        </w:rPr>
        <w:t>Style</w:t>
      </w:r>
      <w:proofErr w:type="spellEnd"/>
      <w:r w:rsidR="002074E5" w:rsidRPr="005C778E">
        <w:rPr>
          <w:i/>
        </w:rPr>
        <w:t xml:space="preserve"> </w:t>
      </w:r>
      <w:proofErr w:type="spellStart"/>
      <w:r w:rsidR="002074E5" w:rsidRPr="005C778E">
        <w:rPr>
          <w:i/>
        </w:rPr>
        <w:t>Sheets</w:t>
      </w:r>
      <w:proofErr w:type="spellEnd"/>
      <w:r w:rsidR="002074E5" w:rsidRPr="005C778E">
        <w:t xml:space="preserve">) </w:t>
      </w:r>
      <w:r w:rsidR="00FE35B6">
        <w:t xml:space="preserve">nativo, além do </w:t>
      </w:r>
      <w:r w:rsidR="00FE35B6" w:rsidRPr="00B51B93">
        <w:rPr>
          <w:i/>
        </w:rPr>
        <w:t>framework</w:t>
      </w:r>
      <w:r w:rsidR="00FE35B6">
        <w:t xml:space="preserve"> </w:t>
      </w:r>
      <w:proofErr w:type="spellStart"/>
      <w:r w:rsidR="00FE35B6">
        <w:t>QgraphicsView</w:t>
      </w:r>
      <w:proofErr w:type="spellEnd"/>
      <w:r w:rsidR="00FE35B6">
        <w:t xml:space="preserve"> para </w:t>
      </w:r>
      <w:proofErr w:type="spellStart"/>
      <w:r w:rsidR="00FE35B6">
        <w:t>renderização</w:t>
      </w:r>
      <w:proofErr w:type="spellEnd"/>
      <w:r w:rsidR="00FE35B6">
        <w:t xml:space="preserve"> eficiente de objetos 2D.</w:t>
      </w:r>
    </w:p>
    <w:p w14:paraId="3F85CCD4" w14:textId="77777777" w:rsidR="00FE35B6" w:rsidRDefault="00FE35B6" w:rsidP="006B50E7">
      <w:pPr>
        <w:pStyle w:val="Texto"/>
      </w:pPr>
      <w:r>
        <w:t xml:space="preserve">Em 2007, com a versão 4.3, veio uma melhoria no suporte ao Windows Vista, além de um suporte experimental para </w:t>
      </w:r>
      <w:proofErr w:type="spellStart"/>
      <w:r>
        <w:t>renderização</w:t>
      </w:r>
      <w:proofErr w:type="spellEnd"/>
      <w:r>
        <w:t xml:space="preserve"> de gráficos 3D através do </w:t>
      </w:r>
      <w:proofErr w:type="spellStart"/>
      <w:r>
        <w:t>OpenGL</w:t>
      </w:r>
      <w:proofErr w:type="spellEnd"/>
      <w:r>
        <w:t>.</w:t>
      </w:r>
    </w:p>
    <w:p w14:paraId="0B0FC220" w14:textId="77777777" w:rsidR="00FE35B6" w:rsidRDefault="00FE35B6" w:rsidP="006B50E7">
      <w:pPr>
        <w:pStyle w:val="Texto"/>
      </w:pPr>
      <w:r>
        <w:lastRenderedPageBreak/>
        <w:t xml:space="preserve">Em 2008, as maiores inovações na versão 4.4 do </w:t>
      </w:r>
      <w:proofErr w:type="spellStart"/>
      <w:r>
        <w:t>Qt</w:t>
      </w:r>
      <w:proofErr w:type="spellEnd"/>
      <w:r>
        <w:t xml:space="preserve"> foram a melhoria no suporte multimídia, o suporte a XML e a compatibilidade com o Windows CE, sistema operacional da Microsoft para </w:t>
      </w:r>
      <w:proofErr w:type="spellStart"/>
      <w:r w:rsidRPr="000A74AA">
        <w:rPr>
          <w:i/>
        </w:rPr>
        <w:t>tablets</w:t>
      </w:r>
      <w:proofErr w:type="spellEnd"/>
      <w:r>
        <w:t xml:space="preserve"> e dispositivos móveis na época.</w:t>
      </w:r>
    </w:p>
    <w:p w14:paraId="769708AF" w14:textId="77777777" w:rsidR="00FE35B6" w:rsidRDefault="00FE35B6" w:rsidP="006B50E7">
      <w:pPr>
        <w:pStyle w:val="Texto"/>
      </w:pPr>
      <w:r>
        <w:t xml:space="preserve">Na versão 4.5, lançada em 2009, novamente houveram melhorias nos motores gráficos e o </w:t>
      </w:r>
      <w:proofErr w:type="spellStart"/>
      <w:r>
        <w:t>Qt</w:t>
      </w:r>
      <w:proofErr w:type="spellEnd"/>
      <w:r>
        <w:t xml:space="preserve"> para Mac OS X teve várias partes reescritas para oferecer suporte à API </w:t>
      </w:r>
      <w:proofErr w:type="spellStart"/>
      <w:r>
        <w:t>Cocoa</w:t>
      </w:r>
      <w:proofErr w:type="spellEnd"/>
      <w:r>
        <w:t xml:space="preserve"> da Apple, permitindo que as aplicações desenvolvidas para esse sistema operacional pudessem funcionar em hardware </w:t>
      </w:r>
      <w:proofErr w:type="spellStart"/>
      <w:r>
        <w:t>Machintosh</w:t>
      </w:r>
      <w:proofErr w:type="spellEnd"/>
      <w:r>
        <w:t xml:space="preserve"> de 64-bits</w:t>
      </w:r>
      <w:r w:rsidR="00DD55BF">
        <w:t xml:space="preserve"> (QT PROJECT, 2014l)</w:t>
      </w:r>
      <w:r>
        <w:t>.</w:t>
      </w:r>
    </w:p>
    <w:p w14:paraId="1B351138" w14:textId="46AA05AC" w:rsidR="00FE35B6" w:rsidRDefault="00FE35B6" w:rsidP="006B50E7">
      <w:pPr>
        <w:pStyle w:val="Texto"/>
      </w:pPr>
      <w:r>
        <w:t xml:space="preserve">Ainda em 2009, a versão 4.6 do </w:t>
      </w:r>
      <w:r w:rsidRPr="00B51B93">
        <w:rPr>
          <w:i/>
        </w:rPr>
        <w:t>framework</w:t>
      </w:r>
      <w:r>
        <w:t xml:space="preserve"> foi lançada, trazendo suporte </w:t>
      </w:r>
      <w:del w:id="61" w:author="Eduardo Rosalem Marcelino" w:date="2014-10-13T22:17:00Z">
        <w:r w:rsidDel="00FA2B6C">
          <w:delText>à</w:delText>
        </w:r>
      </w:del>
      <w:ins w:id="62" w:author="Eduardo Rosalem Marcelino" w:date="2014-10-13T22:17:00Z">
        <w:r w:rsidR="00FA2B6C">
          <w:t>a</w:t>
        </w:r>
      </w:ins>
      <w:r>
        <w:t xml:space="preserve"> gestos e </w:t>
      </w:r>
      <w:proofErr w:type="spellStart"/>
      <w:r w:rsidRPr="000A74AA">
        <w:rPr>
          <w:i/>
        </w:rPr>
        <w:t>multi-touch</w:t>
      </w:r>
      <w:proofErr w:type="spellEnd"/>
      <w:r>
        <w:t xml:space="preserve"> em dispositivos móveis, possibilitando a criação de interfaces intuitivas para os usuários. Ainda nessa versão foram introduzidos suporte ao sistema operacional mobile </w:t>
      </w:r>
      <w:proofErr w:type="spellStart"/>
      <w:r>
        <w:t>Symbian</w:t>
      </w:r>
      <w:proofErr w:type="spellEnd"/>
      <w:r>
        <w:t xml:space="preserve"> e suporte ao Windows 7.</w:t>
      </w:r>
    </w:p>
    <w:p w14:paraId="5DE25DB2" w14:textId="77777777" w:rsidR="00FE35B6" w:rsidRDefault="00FE35B6" w:rsidP="006B50E7">
      <w:pPr>
        <w:pStyle w:val="Texto"/>
      </w:pPr>
      <w:r>
        <w:t xml:space="preserve">No fim do ano de 2010, a versão 4.7 do </w:t>
      </w:r>
      <w:proofErr w:type="spellStart"/>
      <w:r>
        <w:t>Qt</w:t>
      </w:r>
      <w:proofErr w:type="spellEnd"/>
      <w:r>
        <w:t xml:space="preserve"> trouxe aos desenvolvedores o QML</w:t>
      </w:r>
      <w:r w:rsidR="000A74AA">
        <w:t xml:space="preserve"> </w:t>
      </w:r>
      <w:r>
        <w:t>(</w:t>
      </w:r>
      <w:proofErr w:type="spellStart"/>
      <w:r w:rsidRPr="000A74AA">
        <w:rPr>
          <w:i/>
        </w:rPr>
        <w:t>Qt</w:t>
      </w:r>
      <w:proofErr w:type="spellEnd"/>
      <w:r w:rsidRPr="000A74AA">
        <w:rPr>
          <w:i/>
        </w:rPr>
        <w:t xml:space="preserve"> Meta</w:t>
      </w:r>
      <w:r w:rsidR="000A74AA" w:rsidRPr="000A74AA">
        <w:rPr>
          <w:i/>
        </w:rPr>
        <w:t>-</w:t>
      </w:r>
      <w:proofErr w:type="spellStart"/>
      <w:r w:rsidR="000A74AA" w:rsidRPr="000A74AA">
        <w:rPr>
          <w:i/>
        </w:rPr>
        <w:t>objects</w:t>
      </w:r>
      <w:proofErr w:type="spellEnd"/>
      <w:r w:rsidRPr="000A74AA">
        <w:rPr>
          <w:i/>
        </w:rPr>
        <w:t xml:space="preserve"> </w:t>
      </w:r>
      <w:proofErr w:type="spellStart"/>
      <w:r w:rsidRPr="000A74AA">
        <w:rPr>
          <w:i/>
        </w:rPr>
        <w:t>Language</w:t>
      </w:r>
      <w:proofErr w:type="spellEnd"/>
      <w:r>
        <w:t xml:space="preserve">), uma linguagem de programação declarativa baseada em </w:t>
      </w:r>
      <w:proofErr w:type="spellStart"/>
      <w:r>
        <w:t>JavaScript</w:t>
      </w:r>
      <w:proofErr w:type="spellEnd"/>
      <w:r>
        <w:t xml:space="preserve">. Com ela também foi introduzido o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>, módulo de desenvolvimento para aplicações com interfaces de usuário, que utiliza tanto o QML quanto o C++ como linguagens de desenvolvimento.</w:t>
      </w:r>
    </w:p>
    <w:p w14:paraId="50315306" w14:textId="77777777" w:rsidR="00FE35B6" w:rsidRDefault="00FE35B6" w:rsidP="006B50E7">
      <w:pPr>
        <w:pStyle w:val="Texto"/>
      </w:pPr>
      <w:r>
        <w:t xml:space="preserve">Por fim, em 2011 foi lançada a última atualização da versão 4 do </w:t>
      </w:r>
      <w:proofErr w:type="spellStart"/>
      <w:r>
        <w:t>Qt</w:t>
      </w:r>
      <w:proofErr w:type="spellEnd"/>
      <w:r>
        <w:t>, a 4.8, onde basicamente foram trazidas m</w:t>
      </w:r>
      <w:r w:rsidR="00B50333">
        <w:t>elhorias de performance</w:t>
      </w:r>
      <w:r w:rsidR="00DD55BF">
        <w:t xml:space="preserve"> (QT PROJECT, 2014l)</w:t>
      </w:r>
      <w:r w:rsidR="00B50333">
        <w:t>.</w:t>
      </w:r>
    </w:p>
    <w:p w14:paraId="0F4AF376" w14:textId="53400416" w:rsidR="00FE35B6" w:rsidRDefault="00FE35B6" w:rsidP="006B50E7">
      <w:pPr>
        <w:pStyle w:val="Texto"/>
      </w:pPr>
      <w:del w:id="63" w:author="Eduardo Rosalem Marcelino" w:date="2014-10-13T22:18:00Z">
        <w:r w:rsidRPr="00B50333" w:rsidDel="009A1AC4">
          <w:rPr>
            <w:b/>
          </w:rPr>
          <w:delText>Qt 5</w:delText>
        </w:r>
        <w:r w:rsidR="00B50333" w:rsidRPr="00B50333" w:rsidDel="009A1AC4">
          <w:rPr>
            <w:b/>
          </w:rPr>
          <w:delText>:</w:delText>
        </w:r>
        <w:r w:rsidR="00B50333" w:rsidDel="009A1AC4">
          <w:delText xml:space="preserve"> </w:delText>
        </w:r>
      </w:del>
      <w:r>
        <w:t xml:space="preserve">No final de 2012 foi lançada a mais recente versão do </w:t>
      </w:r>
      <w:r w:rsidRPr="00B51B93">
        <w:rPr>
          <w:i/>
        </w:rPr>
        <w:t>framework</w:t>
      </w:r>
      <w:r>
        <w:t xml:space="preserve">, o </w:t>
      </w:r>
      <w:proofErr w:type="spellStart"/>
      <w:r>
        <w:t>Qt</w:t>
      </w:r>
      <w:proofErr w:type="spellEnd"/>
      <w:r>
        <w:t xml:space="preserve"> 5. Com ele se tornou possível a criação de interfaces mais intuitivas para desenvolvimento em várias plataformas e suporte total à tecnologia de </w:t>
      </w:r>
      <w:proofErr w:type="spellStart"/>
      <w:r w:rsidRPr="000A74AA">
        <w:rPr>
          <w:i/>
        </w:rPr>
        <w:t>touch</w:t>
      </w:r>
      <w:proofErr w:type="spellEnd"/>
      <w:r w:rsidRPr="000A74AA">
        <w:rPr>
          <w:i/>
        </w:rPr>
        <w:t xml:space="preserve"> </w:t>
      </w:r>
      <w:proofErr w:type="spellStart"/>
      <w:r w:rsidRPr="000A74AA">
        <w:rPr>
          <w:i/>
        </w:rPr>
        <w:t>screen</w:t>
      </w:r>
      <w:proofErr w:type="spellEnd"/>
      <w:r>
        <w:t xml:space="preserve">. </w:t>
      </w:r>
      <w:r w:rsidR="00EA719C">
        <w:t xml:space="preserve">Segundo </w:t>
      </w:r>
      <w:proofErr w:type="spellStart"/>
      <w:r w:rsidR="00EA719C">
        <w:t>Qt</w:t>
      </w:r>
      <w:proofErr w:type="spellEnd"/>
      <w:r w:rsidR="00EA719C">
        <w:t xml:space="preserve"> Project (2014m), e</w:t>
      </w:r>
      <w:r>
        <w:t xml:space="preserve">ssa nova versão também </w:t>
      </w:r>
      <w:r w:rsidR="000A74AA">
        <w:t>traz</w:t>
      </w:r>
      <w:r>
        <w:t xml:space="preserve"> maior flexibilidade ao desenvolvedor, graças à melhoria na integração entre </w:t>
      </w:r>
      <w:proofErr w:type="spellStart"/>
      <w:r>
        <w:t>JavaScript</w:t>
      </w:r>
      <w:proofErr w:type="spellEnd"/>
      <w:r>
        <w:t>, QML e C++.</w:t>
      </w:r>
    </w:p>
    <w:p w14:paraId="496AA705" w14:textId="77777777" w:rsidR="00FE35B6" w:rsidRDefault="00FE35B6" w:rsidP="006B50E7">
      <w:pPr>
        <w:pStyle w:val="Texto"/>
      </w:pPr>
      <w:r>
        <w:t xml:space="preserve">Em julho de 2013, foi lançada a versão 5.1 do </w:t>
      </w:r>
      <w:proofErr w:type="spellStart"/>
      <w:r>
        <w:t>Qt</w:t>
      </w:r>
      <w:proofErr w:type="spellEnd"/>
      <w:r>
        <w:t xml:space="preserve">, que trouxe suporte experimental para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  <w:r>
        <w:t xml:space="preserve">. No fim do mesmo ano, com o lançamento da versão 5.2 do </w:t>
      </w:r>
      <w:r w:rsidRPr="00B51B93">
        <w:rPr>
          <w:i/>
        </w:rPr>
        <w:t>framework</w:t>
      </w:r>
      <w:r>
        <w:t>, foi anunciado oficialmente o suporte para ambas plataformas.</w:t>
      </w:r>
    </w:p>
    <w:p w14:paraId="1B964AA7" w14:textId="77777777" w:rsidR="00FE35B6" w:rsidRDefault="00FE35B6" w:rsidP="006B50E7">
      <w:pPr>
        <w:pStyle w:val="Texto"/>
      </w:pPr>
      <w:r>
        <w:t xml:space="preserve">Em maio </w:t>
      </w:r>
      <w:r w:rsidR="001C7BB4">
        <w:t>de 2014</w:t>
      </w:r>
      <w:r>
        <w:t xml:space="preserve"> foi lançada a mais recente versão do </w:t>
      </w:r>
      <w:proofErr w:type="spellStart"/>
      <w:r>
        <w:t>Qt</w:t>
      </w:r>
      <w:proofErr w:type="spellEnd"/>
      <w:r>
        <w:t xml:space="preserve">, a 5.3 que está focada em desempenho, estabilidade e usabilidade, além do suporte experimental para o Windows </w:t>
      </w:r>
      <w:proofErr w:type="spellStart"/>
      <w:r>
        <w:t>Runtime</w:t>
      </w:r>
      <w:proofErr w:type="spellEnd"/>
      <w:r>
        <w:t xml:space="preserve"> e a plataforma Windows Phone</w:t>
      </w:r>
      <w:r w:rsidR="00EA719C">
        <w:t xml:space="preserve"> (QT PROJECT, 2014m)</w:t>
      </w:r>
      <w:r>
        <w:t>.</w:t>
      </w:r>
    </w:p>
    <w:p w14:paraId="6FBAA85B" w14:textId="77777777" w:rsidR="00FE35B6" w:rsidRDefault="00FE35B6" w:rsidP="006B50E7">
      <w:pPr>
        <w:pStyle w:val="Texto"/>
      </w:pPr>
      <w:r>
        <w:lastRenderedPageBreak/>
        <w:t xml:space="preserve">Até o fim de 2014 pretende-se lançar a versão 5.4 do </w:t>
      </w:r>
      <w:r w:rsidRPr="00B51B93">
        <w:rPr>
          <w:i/>
        </w:rPr>
        <w:t>framework</w:t>
      </w:r>
      <w:r>
        <w:t xml:space="preserve">, e as principais novidades serão o suporte total à interface Windows RT, melhoria de motores gráficos e </w:t>
      </w:r>
      <w:r w:rsidR="00DA2330">
        <w:t xml:space="preserve">o suporte </w:t>
      </w:r>
      <w:r>
        <w:t xml:space="preserve">para que </w:t>
      </w:r>
      <w:r w:rsidR="00DA2330">
        <w:t xml:space="preserve">os </w:t>
      </w:r>
      <w:r>
        <w:t xml:space="preserve">componentes tenham </w:t>
      </w:r>
      <w:r w:rsidR="00DA2330">
        <w:t xml:space="preserve">a </w:t>
      </w:r>
      <w:r>
        <w:t xml:space="preserve">aparência nativa do </w:t>
      </w:r>
      <w:proofErr w:type="spellStart"/>
      <w:r>
        <w:t>Android</w:t>
      </w:r>
      <w:proofErr w:type="spellEnd"/>
      <w:r>
        <w:t>.</w:t>
      </w:r>
    </w:p>
    <w:p w14:paraId="66D99408" w14:textId="77777777" w:rsidR="00E3010F" w:rsidRDefault="001C7BB4" w:rsidP="006B50E7">
      <w:pPr>
        <w:pStyle w:val="Texto"/>
      </w:pPr>
      <w:r>
        <w:t xml:space="preserve">O </w:t>
      </w:r>
      <w:proofErr w:type="spellStart"/>
      <w:r w:rsidR="00E73431">
        <w:t>Qt</w:t>
      </w:r>
      <w:proofErr w:type="spellEnd"/>
      <w:r w:rsidR="00E3010F" w:rsidRPr="002A546C">
        <w:t xml:space="preserve"> tem aumentado cada vez mais sua popularidade, sendo a plataforma utilizada na criação de diversos softwares de renome, como </w:t>
      </w:r>
      <w:proofErr w:type="spellStart"/>
      <w:r w:rsidR="00E3010F" w:rsidRPr="002A546C">
        <w:t>Amazon</w:t>
      </w:r>
      <w:proofErr w:type="spellEnd"/>
      <w:r w:rsidR="00E3010F" w:rsidRPr="002A546C">
        <w:t xml:space="preserve"> </w:t>
      </w:r>
      <w:proofErr w:type="spellStart"/>
      <w:r w:rsidR="00E3010F" w:rsidRPr="002A546C">
        <w:t>Kindle</w:t>
      </w:r>
      <w:proofErr w:type="spellEnd"/>
      <w:r w:rsidR="00E3010F" w:rsidRPr="002A546C">
        <w:t xml:space="preserve">, Google Earth, </w:t>
      </w:r>
      <w:proofErr w:type="spellStart"/>
      <w:r w:rsidR="00E3010F" w:rsidRPr="002A546C">
        <w:t>Guitar</w:t>
      </w:r>
      <w:proofErr w:type="spellEnd"/>
      <w:r w:rsidR="00E3010F" w:rsidRPr="002A546C">
        <w:t xml:space="preserve"> Pro, KDE, EA </w:t>
      </w:r>
      <w:proofErr w:type="spellStart"/>
      <w:r w:rsidR="00E3010F" w:rsidRPr="002A546C">
        <w:t>Origin</w:t>
      </w:r>
      <w:proofErr w:type="spellEnd"/>
      <w:r w:rsidR="00E3010F" w:rsidRPr="002A546C">
        <w:t xml:space="preserve">, Oracle </w:t>
      </w:r>
      <w:proofErr w:type="spellStart"/>
      <w:r w:rsidR="00E3010F" w:rsidRPr="002A546C">
        <w:t>VirtualBox</w:t>
      </w:r>
      <w:proofErr w:type="spellEnd"/>
      <w:r w:rsidR="00E3010F" w:rsidRPr="002A546C">
        <w:t xml:space="preserve"> e </w:t>
      </w:r>
      <w:r w:rsidR="00C67718" w:rsidRPr="001F1185">
        <w:t xml:space="preserve">o futuro </w:t>
      </w:r>
      <w:proofErr w:type="spellStart"/>
      <w:r w:rsidR="00E3010F" w:rsidRPr="001F1185">
        <w:t>Wireshark</w:t>
      </w:r>
      <w:proofErr w:type="spellEnd"/>
      <w:r w:rsidR="00C67718" w:rsidRPr="001F1185">
        <w:t xml:space="preserve"> 2 (no momento em estágio </w:t>
      </w:r>
      <w:proofErr w:type="spellStart"/>
      <w:r w:rsidR="00C67718" w:rsidRPr="001F1185">
        <w:rPr>
          <w:i/>
        </w:rPr>
        <w:t>Preview</w:t>
      </w:r>
      <w:proofErr w:type="spellEnd"/>
      <w:r w:rsidR="00C67718" w:rsidRPr="001F1185">
        <w:t>) (WIRESHARK, 2014</w:t>
      </w:r>
      <w:r w:rsidR="007B0C71">
        <w:t>a</w:t>
      </w:r>
      <w:r w:rsidR="00C67718" w:rsidRPr="001F1185">
        <w:t>)</w:t>
      </w:r>
      <w:r w:rsidR="00E3010F" w:rsidRPr="002A546C">
        <w:t>.</w:t>
      </w:r>
    </w:p>
    <w:p w14:paraId="4410E32D" w14:textId="77777777" w:rsidR="00772EF1" w:rsidRDefault="00772EF1" w:rsidP="006B50E7">
      <w:pPr>
        <w:pStyle w:val="Texto"/>
      </w:pPr>
      <w:commentRangeStart w:id="64"/>
      <w:r w:rsidRPr="00772EF1">
        <w:rPr>
          <w:noProof/>
          <w:lang w:eastAsia="pt-BR"/>
        </w:rPr>
        <w:drawing>
          <wp:inline distT="0" distB="0" distL="0" distR="0" wp14:anchorId="3A961E45" wp14:editId="2C140BE4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213E" w14:textId="77777777" w:rsidR="00772EF1" w:rsidRPr="00772EF1" w:rsidRDefault="00772EF1" w:rsidP="00772EF1">
      <w:pPr>
        <w:pStyle w:val="Imagem"/>
      </w:pPr>
      <w:bookmarkStart w:id="65" w:name="_Toc400328402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</w:t>
      </w:r>
      <w:proofErr w:type="spellStart"/>
      <w:r w:rsidRPr="00772EF1">
        <w:t>Qt</w:t>
      </w:r>
      <w:bookmarkEnd w:id="65"/>
      <w:proofErr w:type="spellEnd"/>
    </w:p>
    <w:p w14:paraId="225036F2" w14:textId="77777777" w:rsidR="00772EF1" w:rsidRPr="00772EF1" w:rsidRDefault="00772EF1" w:rsidP="00772EF1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  <w:commentRangeEnd w:id="64"/>
      <w:r w:rsidR="009A1AC4">
        <w:rPr>
          <w:rStyle w:val="Refdecomentrio"/>
          <w:lang w:val="pt-BR"/>
        </w:rPr>
        <w:commentReference w:id="64"/>
      </w:r>
    </w:p>
    <w:p w14:paraId="7A589935" w14:textId="77777777" w:rsidR="0091559B" w:rsidRDefault="0091559B" w:rsidP="006B50E7">
      <w:pPr>
        <w:pStyle w:val="Texto"/>
      </w:pPr>
    </w:p>
    <w:p w14:paraId="33FA8868" w14:textId="77777777" w:rsidR="0091559B" w:rsidRPr="002A546C" w:rsidRDefault="0091559B" w:rsidP="006B50E7">
      <w:pPr>
        <w:pStyle w:val="Texto"/>
      </w:pPr>
      <w:r w:rsidRPr="002A546C">
        <w:t xml:space="preserve">Atualmente, o </w:t>
      </w:r>
      <w:proofErr w:type="spellStart"/>
      <w:r w:rsidRPr="002A546C">
        <w:t>Qt</w:t>
      </w:r>
      <w:proofErr w:type="spellEnd"/>
      <w:r w:rsidRPr="002A546C">
        <w:t xml:space="preserve">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</w:t>
      </w:r>
      <w:proofErr w:type="spellStart"/>
      <w:r w:rsidRPr="002A546C">
        <w:t>Android</w:t>
      </w:r>
      <w:proofErr w:type="spellEnd"/>
      <w:r w:rsidRPr="002A546C">
        <w:t xml:space="preserve">, </w:t>
      </w:r>
      <w:proofErr w:type="spellStart"/>
      <w:r w:rsidRPr="002A546C">
        <w:t>iOS</w:t>
      </w:r>
      <w:proofErr w:type="spellEnd"/>
      <w:r w:rsidRPr="002A546C">
        <w:t xml:space="preserve">, Windows CE e BlackBerry (QTPROJECT, 2014b). Segundo o </w:t>
      </w:r>
      <w:proofErr w:type="spellStart"/>
      <w:r w:rsidRPr="002A546C">
        <w:t>Qt</w:t>
      </w:r>
      <w:proofErr w:type="spellEnd"/>
      <w:r w:rsidRPr="002A546C">
        <w:t xml:space="preserve"> Project (2014a), está em processo de desenvolvimento o suporte </w:t>
      </w:r>
      <w:r>
        <w:t xml:space="preserve">completo </w:t>
      </w:r>
      <w:r w:rsidRPr="002A546C">
        <w:t xml:space="preserve">para Windows </w:t>
      </w:r>
      <w:proofErr w:type="spellStart"/>
      <w:r w:rsidRPr="002A546C">
        <w:t>Runtime</w:t>
      </w:r>
      <w:proofErr w:type="spellEnd"/>
      <w:r w:rsidRPr="002A546C">
        <w:t xml:space="preserve"> (</w:t>
      </w:r>
      <w:proofErr w:type="spellStart"/>
      <w:r w:rsidRPr="002A546C">
        <w:t>WinRT</w:t>
      </w:r>
      <w:proofErr w:type="spellEnd"/>
      <w:r w:rsidRPr="002A546C">
        <w:t xml:space="preserve">), permitindo a compilação para Windows Phone e utilização da interface </w:t>
      </w:r>
      <w:proofErr w:type="spellStart"/>
      <w:r w:rsidRPr="002A546C">
        <w:t>MetroUI</w:t>
      </w:r>
      <w:proofErr w:type="spellEnd"/>
      <w:r w:rsidRPr="002A546C">
        <w:t xml:space="preserve"> das versões Windows 8 e Windows 8.1.</w:t>
      </w:r>
    </w:p>
    <w:p w14:paraId="2D4FC4E4" w14:textId="77777777" w:rsidR="00772EF1" w:rsidRDefault="00772EF1" w:rsidP="006B50E7">
      <w:pPr>
        <w:pStyle w:val="Texto"/>
      </w:pPr>
    </w:p>
    <w:p w14:paraId="4E330E52" w14:textId="28989F76" w:rsidR="0005595F" w:rsidRPr="0005595F" w:rsidRDefault="00626CBD" w:rsidP="0005595F">
      <w:pPr>
        <w:pStyle w:val="Nvel2"/>
      </w:pPr>
      <w:bookmarkStart w:id="66" w:name="_Toc400328423"/>
      <w:r w:rsidRPr="00626CBD">
        <w:lastRenderedPageBreak/>
        <w:t>EXEMPLOS DE APLICAÇÕES QUE UTILIZAM QT</w:t>
      </w:r>
      <w:bookmarkEnd w:id="66"/>
    </w:p>
    <w:p w14:paraId="1EC7D6D9" w14:textId="43101642" w:rsidR="0005595F" w:rsidRDefault="0005595F" w:rsidP="0005595F">
      <w:pPr>
        <w:pStyle w:val="Nvel3"/>
        <w:numPr>
          <w:ilvl w:val="0"/>
          <w:numId w:val="0"/>
        </w:numPr>
        <w:ind w:left="794"/>
        <w:rPr>
          <w:ins w:id="67" w:author="Eduardo Rosalem Marcelino" w:date="2014-10-13T22:25:00Z"/>
        </w:rPr>
        <w:pPrChange w:id="68" w:author="Eduardo Rosalem Marcelino" w:date="2014-10-13T22:25:00Z">
          <w:pPr>
            <w:pStyle w:val="Nvel3"/>
          </w:pPr>
        </w:pPrChange>
      </w:pPr>
      <w:bookmarkStart w:id="69" w:name="_Toc400328424"/>
      <w:ins w:id="70" w:author="Eduardo Rosalem Marcelino" w:date="2014-10-13T22:25:00Z">
        <w:r>
          <w:t>A seguir, ser</w:t>
        </w:r>
      </w:ins>
      <w:ins w:id="71" w:author="Eduardo Rosalem Marcelino" w:date="2014-10-13T22:26:00Z">
        <w:r>
          <w:t xml:space="preserve">ão descritas duas aplicações que foram desenvolvidas utilizando-se o </w:t>
        </w:r>
        <w:proofErr w:type="spellStart"/>
        <w:r>
          <w:t>Qt</w:t>
        </w:r>
        <w:proofErr w:type="spellEnd"/>
        <w:r>
          <w:t xml:space="preserve"> ... </w:t>
        </w:r>
        <w:proofErr w:type="spellStart"/>
        <w:r>
          <w:t>bla</w:t>
        </w:r>
        <w:proofErr w:type="spellEnd"/>
        <w:r>
          <w:t xml:space="preserve"> </w:t>
        </w:r>
        <w:proofErr w:type="spellStart"/>
        <w:r>
          <w:t>bla</w:t>
        </w:r>
        <w:proofErr w:type="spellEnd"/>
        <w:r>
          <w:t xml:space="preserve"> </w:t>
        </w:r>
        <w:proofErr w:type="spellStart"/>
        <w:r>
          <w:t>bla</w:t>
        </w:r>
      </w:ins>
      <w:proofErr w:type="spellEnd"/>
    </w:p>
    <w:p w14:paraId="2592D30D" w14:textId="77777777" w:rsidR="00463AFE" w:rsidRPr="00463AFE" w:rsidRDefault="00463AFE" w:rsidP="00463AFE">
      <w:pPr>
        <w:pStyle w:val="Nvel3"/>
      </w:pPr>
      <w:r>
        <w:t>WIRESHARK</w:t>
      </w:r>
      <w:bookmarkEnd w:id="69"/>
    </w:p>
    <w:p w14:paraId="0CB75704" w14:textId="77777777" w:rsidR="00E11FB2" w:rsidRDefault="00626CBD" w:rsidP="006B50E7">
      <w:pPr>
        <w:pStyle w:val="Texto"/>
      </w:pPr>
      <w:r>
        <w:t xml:space="preserve">O </w:t>
      </w:r>
      <w:proofErr w:type="spellStart"/>
      <w:r>
        <w:t>Wireshark</w:t>
      </w:r>
      <w:proofErr w:type="spellEnd"/>
      <w:r>
        <w:t xml:space="preserve"> é</w:t>
      </w:r>
      <w:r w:rsidR="00A96072">
        <w:t xml:space="preserve"> um analisador de protocolos de rede</w:t>
      </w:r>
      <w:r w:rsidR="007B0C71">
        <w:t xml:space="preserve">, sendo considerado o </w:t>
      </w:r>
      <w:proofErr w:type="gramStart"/>
      <w:r w:rsidR="007B0C71">
        <w:t>principal</w:t>
      </w:r>
      <w:proofErr w:type="gramEnd"/>
      <w:r w:rsidR="007B0C71">
        <w:t xml:space="preserve">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 xml:space="preserve">, formado em ciência da computação pela Universidade do Missouri-Kansas City, sob o nome de </w:t>
      </w:r>
      <w:proofErr w:type="spellStart"/>
      <w:r w:rsidR="00E11FB2">
        <w:t>Ethereal</w:t>
      </w:r>
      <w:proofErr w:type="spellEnd"/>
      <w:r w:rsidR="00E11FB2">
        <w:t xml:space="preserve">, nome que foi mudado para </w:t>
      </w:r>
      <w:proofErr w:type="spellStart"/>
      <w:r w:rsidR="00E11FB2">
        <w:t>Wireshark</w:t>
      </w:r>
      <w:proofErr w:type="spellEnd"/>
      <w:r w:rsidR="00E11FB2">
        <w:t xml:space="preserve"> em 2006 (WIRESHARK, 2014b).</w:t>
      </w:r>
    </w:p>
    <w:p w14:paraId="7091FE41" w14:textId="1C1E84FF" w:rsidR="005266AB" w:rsidRDefault="00504FEC" w:rsidP="006B50E7">
      <w:pPr>
        <w:pStyle w:val="Texto"/>
      </w:pPr>
      <w:r>
        <w:t xml:space="preserve">De acordo com o </w:t>
      </w:r>
      <w:proofErr w:type="spellStart"/>
      <w:r>
        <w:t>Wireshark</w:t>
      </w:r>
      <w:proofErr w:type="spellEnd"/>
      <w:r>
        <w:t xml:space="preserve">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</w:t>
      </w:r>
      <w:del w:id="72" w:author="Eduardo Rosalem Marcelino" w:date="2014-10-13T22:21:00Z">
        <w:r w:rsidR="00E11FB2" w:rsidDel="000A59EF">
          <w:delText>deciciu</w:delText>
        </w:r>
      </w:del>
      <w:ins w:id="73" w:author="Eduardo Rosalem Marcelino" w:date="2014-10-13T22:21:00Z">
        <w:r w:rsidR="000A59EF">
          <w:t>decidiu</w:t>
        </w:r>
      </w:ins>
      <w:r w:rsidR="00E11FB2">
        <w:t xml:space="preserve"> criar seu próprio </w:t>
      </w:r>
      <w:r w:rsidR="00E11FB2">
        <w:rPr>
          <w:i/>
        </w:rPr>
        <w:t>software</w:t>
      </w:r>
      <w:r w:rsidR="005266AB">
        <w:t>.</w:t>
      </w:r>
    </w:p>
    <w:p w14:paraId="2BD40098" w14:textId="77777777" w:rsidR="00FD1D98" w:rsidRDefault="00E11FB2" w:rsidP="006B50E7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proofErr w:type="spellStart"/>
      <w:r w:rsidR="00504FEC">
        <w:rPr>
          <w:i/>
        </w:rPr>
        <w:t>dissectors</w:t>
      </w:r>
      <w:proofErr w:type="spellEnd"/>
      <w:r w:rsidR="00504FEC">
        <w:t xml:space="preserve"> pelo </w:t>
      </w:r>
      <w:proofErr w:type="spellStart"/>
      <w:r w:rsidR="00504FEC">
        <w:t>Wireshark</w:t>
      </w:r>
      <w:proofErr w:type="spellEnd"/>
      <w:r w:rsidR="00504FEC">
        <w:t>)</w:t>
      </w:r>
      <w:r w:rsidR="003E5919">
        <w:t xml:space="preserve">. </w:t>
      </w:r>
      <w:r w:rsidR="005266AB">
        <w:t xml:space="preserve">Segundo </w:t>
      </w:r>
      <w:proofErr w:type="spellStart"/>
      <w:r w:rsidR="005266AB">
        <w:t>Wireshark</w:t>
      </w:r>
      <w:proofErr w:type="spellEnd"/>
      <w:r w:rsidR="005266AB">
        <w:t xml:space="preserve"> (2014c), a</w:t>
      </w:r>
      <w:r w:rsidR="003E5919">
        <w:t xml:space="preserve">tualmente, a lista de </w:t>
      </w:r>
      <w:commentRangeStart w:id="74"/>
      <w:proofErr w:type="spellStart"/>
      <w:r w:rsidR="003E5919">
        <w:t>contribuidores</w:t>
      </w:r>
      <w:proofErr w:type="spellEnd"/>
      <w:r w:rsidR="003E5919">
        <w:t xml:space="preserve"> </w:t>
      </w:r>
      <w:commentRangeEnd w:id="74"/>
      <w:r w:rsidR="000A59EF">
        <w:rPr>
          <w:rStyle w:val="Refdecomentrio"/>
          <w:rFonts w:asciiTheme="minorHAnsi" w:hAnsiTheme="minorHAnsi" w:cstheme="minorBidi"/>
        </w:rPr>
        <w:commentReference w:id="74"/>
      </w:r>
      <w:r w:rsidR="003E5919">
        <w:t>já passa de 800 pessoas.</w:t>
      </w:r>
    </w:p>
    <w:p w14:paraId="7F27A028" w14:textId="77777777" w:rsidR="00766A77" w:rsidRDefault="00B059FC" w:rsidP="006B50E7">
      <w:pPr>
        <w:pStyle w:val="Texto"/>
      </w:pPr>
      <w:r>
        <w:t>Até o presente momento</w:t>
      </w:r>
      <w:r w:rsidR="00D15DFC">
        <w:t xml:space="preserve">, o </w:t>
      </w:r>
      <w:proofErr w:type="spellStart"/>
      <w:r w:rsidR="00D15DFC">
        <w:t>Wireshark</w:t>
      </w:r>
      <w:proofErr w:type="spellEnd"/>
      <w:r w:rsidR="00275DE6">
        <w:t xml:space="preserve"> é desenvolvido utilizando a ferramenta </w:t>
      </w:r>
      <w:r w:rsidR="00713818">
        <w:t xml:space="preserve">de desenvolvimento </w:t>
      </w:r>
      <w:proofErr w:type="spellStart"/>
      <w:r w:rsidR="00713818">
        <w:t>multiplataforma</w:t>
      </w:r>
      <w:proofErr w:type="spellEnd"/>
      <w:r w:rsidR="00713818">
        <w:t xml:space="preserve">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proofErr w:type="spellStart"/>
      <w:r w:rsidR="00275DE6">
        <w:t>Qt</w:t>
      </w:r>
      <w:proofErr w:type="spellEnd"/>
      <w:r w:rsidR="00275DE6">
        <w:t>, de modo a unificar a interface gráfica entre as plataformas (Gerald Combs aleg</w:t>
      </w:r>
      <w:r w:rsidR="00692105">
        <w:t>a</w:t>
      </w:r>
      <w:r w:rsidR="00275DE6">
        <w:t xml:space="preserve"> que a versão do </w:t>
      </w:r>
      <w:proofErr w:type="spellStart"/>
      <w:r w:rsidR="00275DE6">
        <w:t>Wireshark</w:t>
      </w:r>
      <w:proofErr w:type="spellEnd"/>
      <w:r w:rsidR="00275DE6">
        <w:t xml:space="preserve">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14:paraId="2E380FAD" w14:textId="77777777" w:rsidR="00D15DFC" w:rsidRPr="00692105" w:rsidRDefault="00692105" w:rsidP="006B50E7">
      <w:pPr>
        <w:pStyle w:val="Texto"/>
      </w:pPr>
      <w:r>
        <w:t xml:space="preserve">Desde então, ao instalar a versão mais atual do </w:t>
      </w:r>
      <w:proofErr w:type="spellStart"/>
      <w:r>
        <w:t>Wireshark</w:t>
      </w:r>
      <w:proofErr w:type="spellEnd"/>
      <w:r>
        <w:t>, são instaladas as duas versões (</w:t>
      </w:r>
      <w:proofErr w:type="spellStart"/>
      <w:r>
        <w:t>Wireshark</w:t>
      </w:r>
      <w:proofErr w:type="spellEnd"/>
      <w:r>
        <w:t xml:space="preserve"> original e </w:t>
      </w:r>
      <w:proofErr w:type="spellStart"/>
      <w:r>
        <w:t>Wireshark</w:t>
      </w:r>
      <w:proofErr w:type="spellEnd"/>
      <w:r>
        <w:t xml:space="preserve"> 2 </w:t>
      </w:r>
      <w:proofErr w:type="spellStart"/>
      <w:r w:rsidRPr="00692105">
        <w:rPr>
          <w:i/>
        </w:rPr>
        <w:t>Preview</w:t>
      </w:r>
      <w:proofErr w:type="spellEnd"/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3</w:t>
      </w:r>
      <w:r>
        <w:fldChar w:fldCharType="end"/>
      </w:r>
      <w:r>
        <w:t xml:space="preserve"> indica o estado atual da nova interface do </w:t>
      </w:r>
      <w:proofErr w:type="spellStart"/>
      <w:r>
        <w:t>Wireshark</w:t>
      </w:r>
      <w:proofErr w:type="spellEnd"/>
      <w:r>
        <w:t xml:space="preserve"> em funcionamento:</w:t>
      </w:r>
    </w:p>
    <w:p w14:paraId="37BE1E1D" w14:textId="77777777" w:rsidR="00772EF1" w:rsidRDefault="00C67718" w:rsidP="006B50E7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 wp14:anchorId="181906F7" wp14:editId="132D031B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1634" w14:textId="77777777" w:rsidR="00C67718" w:rsidRDefault="00772EF1" w:rsidP="00772EF1">
      <w:pPr>
        <w:pStyle w:val="Imagem"/>
      </w:pPr>
      <w:bookmarkStart w:id="75" w:name="_Ref399674737"/>
      <w:bookmarkStart w:id="76" w:name="_Toc4003284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3</w:t>
      </w:r>
      <w:r>
        <w:fldChar w:fldCharType="end"/>
      </w:r>
      <w:bookmarkEnd w:id="75"/>
      <w:r>
        <w:t xml:space="preserve"> </w:t>
      </w:r>
      <w:r w:rsidRPr="00834604">
        <w:t xml:space="preserve">– </w:t>
      </w:r>
      <w:proofErr w:type="spellStart"/>
      <w:r w:rsidRPr="00834604">
        <w:t>Wireshark</w:t>
      </w:r>
      <w:proofErr w:type="spellEnd"/>
      <w:r w:rsidRPr="00834604">
        <w:t xml:space="preserve"> 2 </w:t>
      </w:r>
      <w:proofErr w:type="spellStart"/>
      <w:r w:rsidRPr="00834604">
        <w:t>Preview</w:t>
      </w:r>
      <w:proofErr w:type="spellEnd"/>
      <w:r w:rsidRPr="00834604">
        <w:t xml:space="preserve"> em funcionamento</w:t>
      </w:r>
      <w:bookmarkEnd w:id="76"/>
    </w:p>
    <w:p w14:paraId="7FDE904B" w14:textId="77777777"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14:paraId="1852916C" w14:textId="77777777" w:rsidR="00C67718" w:rsidRDefault="00C67718" w:rsidP="006B50E7">
      <w:pPr>
        <w:pStyle w:val="Texto"/>
      </w:pPr>
    </w:p>
    <w:p w14:paraId="32A19F99" w14:textId="77777777"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77" w:name="_Toc400328425"/>
      <w:r>
        <w:t>KDE</w:t>
      </w:r>
      <w:bookmarkEnd w:id="77"/>
    </w:p>
    <w:p w14:paraId="7D746F5E" w14:textId="77777777" w:rsidR="00626CBD" w:rsidRDefault="00626CBD" w:rsidP="006B50E7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</w:t>
      </w:r>
      <w:proofErr w:type="spellStart"/>
      <w:r w:rsidRPr="002D11F2">
        <w:rPr>
          <w:i/>
        </w:rPr>
        <w:t>Environment</w:t>
      </w:r>
      <w:proofErr w:type="spellEnd"/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 xml:space="preserve">Open </w:t>
      </w:r>
      <w:proofErr w:type="spellStart"/>
      <w:r w:rsidR="000902B2">
        <w:rPr>
          <w:i/>
        </w:rPr>
        <w:t>Source</w:t>
      </w:r>
      <w:proofErr w:type="spellEnd"/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A0719D">
        <w:t xml:space="preserve">Figura </w:t>
      </w:r>
      <w:r w:rsidR="00A0719D">
        <w:rPr>
          <w:noProof/>
        </w:rPr>
        <w:t>4</w:t>
      </w:r>
      <w:r w:rsidR="002D11F2">
        <w:fldChar w:fldCharType="end"/>
      </w:r>
      <w:r w:rsidR="002D11F2">
        <w:t>:</w:t>
      </w:r>
    </w:p>
    <w:p w14:paraId="76E17197" w14:textId="77777777" w:rsidR="002D11F2" w:rsidRDefault="002D11F2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40DCE053" wp14:editId="7496AEDC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A537" w14:textId="77777777" w:rsidR="002D11F2" w:rsidRDefault="002D11F2" w:rsidP="002D11F2">
      <w:pPr>
        <w:pStyle w:val="Imagem"/>
      </w:pPr>
      <w:bookmarkStart w:id="78" w:name="_Ref399687849"/>
      <w:bookmarkStart w:id="79" w:name="_Toc40032840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4</w:t>
      </w:r>
      <w:r>
        <w:fldChar w:fldCharType="end"/>
      </w:r>
      <w:bookmarkEnd w:id="78"/>
      <w:r>
        <w:t xml:space="preserve"> – A comunidade KDE</w:t>
      </w:r>
      <w:bookmarkEnd w:id="79"/>
    </w:p>
    <w:p w14:paraId="56021675" w14:textId="77777777" w:rsidR="002D11F2" w:rsidRPr="002D11F2" w:rsidRDefault="002D11F2" w:rsidP="002D11F2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14:paraId="29245A6D" w14:textId="77777777" w:rsidR="002D11F2" w:rsidRDefault="002D11F2" w:rsidP="006B50E7">
      <w:pPr>
        <w:pStyle w:val="Texto"/>
      </w:pPr>
    </w:p>
    <w:p w14:paraId="72ADCBDB" w14:textId="77777777" w:rsidR="005F3058" w:rsidRDefault="000902B2" w:rsidP="006B50E7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</w:t>
      </w:r>
      <w:proofErr w:type="spellStart"/>
      <w:r w:rsidR="00EB3E80">
        <w:t>Matthias</w:t>
      </w:r>
      <w:proofErr w:type="spellEnd"/>
      <w:r w:rsidR="00EB3E80">
        <w:t xml:space="preserve"> </w:t>
      </w:r>
      <w:proofErr w:type="spellStart"/>
      <w:r w:rsidR="00EB3E80">
        <w:t>Ettrich</w:t>
      </w:r>
      <w:proofErr w:type="spellEnd"/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14:paraId="10727C9C" w14:textId="77777777" w:rsidR="002C248A" w:rsidRDefault="002C248A" w:rsidP="006B50E7">
      <w:pPr>
        <w:pStyle w:val="Texto"/>
      </w:pPr>
      <w:r>
        <w:t xml:space="preserve">Desde o princípio do projeto, </w:t>
      </w:r>
      <w:proofErr w:type="spellStart"/>
      <w:r>
        <w:t>Ettrich</w:t>
      </w:r>
      <w:proofErr w:type="spellEnd"/>
      <w:r>
        <w:t xml:space="preserve"> especificou que seria utilizado o </w:t>
      </w:r>
      <w:proofErr w:type="spellStart"/>
      <w:r>
        <w:t>Qt</w:t>
      </w:r>
      <w:proofErr w:type="spellEnd"/>
      <w:r>
        <w:t xml:space="preserve">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</w:t>
      </w:r>
      <w:proofErr w:type="spellStart"/>
      <w:r w:rsidR="00A11676">
        <w:t>Qt</w:t>
      </w:r>
      <w:proofErr w:type="spellEnd"/>
      <w:r w:rsidR="00A11676">
        <w:t xml:space="preserve"> alavancou ainda mais a popularidade do </w:t>
      </w:r>
      <w:r w:rsidR="00A11676">
        <w:rPr>
          <w:i/>
        </w:rPr>
        <w:t>framework</w:t>
      </w:r>
      <w:r w:rsidR="00A11676">
        <w:t xml:space="preserve">, além de firmar o </w:t>
      </w:r>
      <w:proofErr w:type="spellStart"/>
      <w:r w:rsidR="00A11676">
        <w:t>Qt</w:t>
      </w:r>
      <w:proofErr w:type="spellEnd"/>
      <w:r w:rsidR="00A11676">
        <w:t xml:space="preserve">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14:paraId="13231D74" w14:textId="77777777" w:rsidR="00A11676" w:rsidRDefault="00A11676" w:rsidP="006B50E7">
      <w:pPr>
        <w:pStyle w:val="Texto"/>
      </w:pPr>
      <w:r>
        <w:t xml:space="preserve">Devido ao fato de utilizar o </w:t>
      </w:r>
      <w:proofErr w:type="spellStart"/>
      <w:r>
        <w:t>Qt</w:t>
      </w:r>
      <w:proofErr w:type="spellEnd"/>
      <w:r>
        <w:t xml:space="preserve">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14:paraId="452DA822" w14:textId="77777777" w:rsidR="003A0163" w:rsidRDefault="003A0163" w:rsidP="006B50E7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A0719D">
        <w:t xml:space="preserve">Figura </w:t>
      </w:r>
      <w:r w:rsidR="00A0719D">
        <w:rPr>
          <w:noProof/>
        </w:rPr>
        <w:t>5</w:t>
      </w:r>
      <w:r w:rsidR="009F1DF6">
        <w:fldChar w:fldCharType="end"/>
      </w:r>
      <w:r w:rsidR="009F1DF6">
        <w:t>:</w:t>
      </w:r>
    </w:p>
    <w:p w14:paraId="0397F4A6" w14:textId="77777777" w:rsidR="00883369" w:rsidRDefault="00883369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53BF1E8A" wp14:editId="66036E45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450A" w14:textId="77777777" w:rsidR="00883369" w:rsidRDefault="00883369" w:rsidP="00883369">
      <w:pPr>
        <w:pStyle w:val="Imagem"/>
      </w:pPr>
      <w:bookmarkStart w:id="80" w:name="_Ref399701034"/>
      <w:bookmarkStart w:id="81" w:name="_Toc4003284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5</w:t>
      </w:r>
      <w:r>
        <w:fldChar w:fldCharType="end"/>
      </w:r>
      <w:bookmarkEnd w:id="80"/>
      <w:r>
        <w:t xml:space="preserve"> </w:t>
      </w:r>
      <w:r w:rsidR="009F1DF6">
        <w:t>–</w:t>
      </w:r>
      <w:r>
        <w:t xml:space="preserve"> Interface do Plasma</w:t>
      </w:r>
      <w:bookmarkEnd w:id="81"/>
    </w:p>
    <w:p w14:paraId="1B128E71" w14:textId="77777777" w:rsidR="00883369" w:rsidRPr="00883369" w:rsidRDefault="00883369" w:rsidP="0088336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lastRenderedPageBreak/>
        <w:t>Fonte: KDE, 2014b</w:t>
      </w:r>
    </w:p>
    <w:p w14:paraId="31EF37A1" w14:textId="77777777" w:rsidR="00883369" w:rsidRDefault="00883369" w:rsidP="006B50E7">
      <w:pPr>
        <w:pStyle w:val="Texto"/>
      </w:pPr>
    </w:p>
    <w:p w14:paraId="4135E644" w14:textId="77777777" w:rsidR="00524760" w:rsidRPr="00BD7B2A" w:rsidRDefault="00524760" w:rsidP="006B50E7">
      <w:pPr>
        <w:pStyle w:val="Texto"/>
      </w:pPr>
      <w:r>
        <w:t xml:space="preserve">Um dos conceitos principais do Plasma é o dos </w:t>
      </w:r>
      <w:proofErr w:type="spellStart"/>
      <w:r>
        <w:rPr>
          <w:i/>
        </w:rPr>
        <w:t>widgets</w:t>
      </w:r>
      <w:proofErr w:type="spellEnd"/>
      <w:r>
        <w:t xml:space="preserve">. Segundo KDE (2014b), </w:t>
      </w:r>
      <w:proofErr w:type="spellStart"/>
      <w:r>
        <w:rPr>
          <w:i/>
        </w:rPr>
        <w:t>widgets</w:t>
      </w:r>
      <w:proofErr w:type="spellEnd"/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proofErr w:type="spellStart"/>
      <w:r w:rsidR="00BD7B2A">
        <w:rPr>
          <w:i/>
        </w:rPr>
        <w:t>widgets</w:t>
      </w:r>
      <w:proofErr w:type="spellEnd"/>
      <w:r w:rsidR="00BD7B2A">
        <w:t xml:space="preserve"> feitos especificamente para ele (chamados </w:t>
      </w:r>
      <w:proofErr w:type="spellStart"/>
      <w:r w:rsidR="00BD7B2A">
        <w:t>Plasmóides</w:t>
      </w:r>
      <w:proofErr w:type="spellEnd"/>
      <w:r w:rsidR="00BD7B2A">
        <w:t xml:space="preserve">), assim como provenientes de terceiros, como Google </w:t>
      </w:r>
      <w:proofErr w:type="spellStart"/>
      <w:r w:rsidR="00BD7B2A">
        <w:t>Gadgets</w:t>
      </w:r>
      <w:proofErr w:type="spellEnd"/>
      <w:r w:rsidR="00BD7B2A">
        <w:t xml:space="preserve"> e </w:t>
      </w:r>
      <w:proofErr w:type="spellStart"/>
      <w:r w:rsidR="00BD7B2A">
        <w:t>Dashboard</w:t>
      </w:r>
      <w:proofErr w:type="spellEnd"/>
      <w:r w:rsidR="00BD7B2A">
        <w:t>, do Mac OS X.</w:t>
      </w:r>
    </w:p>
    <w:p w14:paraId="4BCFA32E" w14:textId="77777777" w:rsidR="009F1DF6" w:rsidRDefault="009F1DF6" w:rsidP="006B50E7">
      <w:pPr>
        <w:pStyle w:val="Texto"/>
      </w:pPr>
      <w:r>
        <w:t>Um ambiente de trabalho padrão do Plasma possui os seguintes componentes:</w:t>
      </w:r>
    </w:p>
    <w:p w14:paraId="77B40BCD" w14:textId="77777777" w:rsidR="009F1DF6" w:rsidRDefault="009F1DF6" w:rsidP="006B50E7">
      <w:pPr>
        <w:pStyle w:val="Texto"/>
        <w:numPr>
          <w:ilvl w:val="0"/>
          <w:numId w:val="10"/>
        </w:numPr>
      </w:pPr>
      <w:r>
        <w:t xml:space="preserve">Painel: contém </w:t>
      </w:r>
      <w:proofErr w:type="spellStart"/>
      <w:r w:rsidR="006B7701">
        <w:rPr>
          <w:i/>
        </w:rPr>
        <w:t>widgets</w:t>
      </w:r>
      <w:proofErr w:type="spellEnd"/>
      <w:r w:rsidR="006B7701">
        <w:t xml:space="preserve"> como </w:t>
      </w:r>
      <w:r>
        <w:t xml:space="preserve">o relógio, a área de notificação e a barra de tarefas, além de permitir o posicionamento de </w:t>
      </w:r>
      <w:proofErr w:type="spellStart"/>
      <w:r>
        <w:rPr>
          <w:i/>
        </w:rPr>
        <w:t>widgets</w:t>
      </w:r>
      <w:proofErr w:type="spellEnd"/>
      <w:r w:rsidR="006B7701">
        <w:t xml:space="preserve"> adicionais nas bordas da tela</w:t>
      </w:r>
      <w:r>
        <w:t>.</w:t>
      </w:r>
    </w:p>
    <w:p w14:paraId="5135AD7C" w14:textId="77777777" w:rsidR="009F1DF6" w:rsidRDefault="009F1DF6" w:rsidP="006B50E7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14:paraId="134D4B30" w14:textId="77777777" w:rsidR="009F1DF6" w:rsidRDefault="006B7701" w:rsidP="006B50E7">
      <w:pPr>
        <w:pStyle w:val="Texto"/>
        <w:numPr>
          <w:ilvl w:val="0"/>
          <w:numId w:val="10"/>
        </w:numPr>
      </w:pPr>
      <w:r>
        <w:t xml:space="preserve"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</w:t>
      </w:r>
      <w:proofErr w:type="spellStart"/>
      <w:r>
        <w:t>paineis</w:t>
      </w:r>
      <w:proofErr w:type="spellEnd"/>
      <w:r>
        <w:t>.</w:t>
      </w:r>
    </w:p>
    <w:p w14:paraId="174A1B73" w14:textId="77777777" w:rsidR="009F1DF6" w:rsidRPr="00883369" w:rsidRDefault="009F1DF6" w:rsidP="006B50E7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proofErr w:type="spellStart"/>
      <w:r w:rsidR="006B7701">
        <w:rPr>
          <w:i/>
        </w:rPr>
        <w:t>widgets</w:t>
      </w:r>
      <w:proofErr w:type="spellEnd"/>
      <w:r w:rsidR="006B7701">
        <w:t xml:space="preserve"> e ícones estão presentes.</w:t>
      </w:r>
    </w:p>
    <w:p w14:paraId="110BC84C" w14:textId="77777777" w:rsidR="00123FE5" w:rsidRDefault="004E5888" w:rsidP="006B50E7">
      <w:pPr>
        <w:pStyle w:val="Texto"/>
      </w:pPr>
      <w:r>
        <w:t xml:space="preserve">Segundo KDE (2014d), em 1998 foi fundada a </w:t>
      </w:r>
      <w:r>
        <w:rPr>
          <w:i/>
        </w:rPr>
        <w:t xml:space="preserve">KDE </w:t>
      </w:r>
      <w:proofErr w:type="spellStart"/>
      <w:r>
        <w:rPr>
          <w:i/>
        </w:rPr>
        <w:t>Free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Qt</w:t>
      </w:r>
      <w:proofErr w:type="spellEnd"/>
      <w:r>
        <w:rPr>
          <w:i/>
        </w:rPr>
        <w:t xml:space="preserve"> Foundation</w:t>
      </w:r>
      <w:r>
        <w:t xml:space="preserve">, uma organização criada pela representação legal do KDE, KDE e. V., e a </w:t>
      </w:r>
      <w:proofErr w:type="spellStart"/>
      <w:r>
        <w:t>Trolltech</w:t>
      </w:r>
      <w:proofErr w:type="spellEnd"/>
      <w:r>
        <w:t xml:space="preserve"> (criadora do </w:t>
      </w:r>
      <w:r>
        <w:rPr>
          <w:i/>
        </w:rPr>
        <w:t xml:space="preserve">framework </w:t>
      </w:r>
      <w:proofErr w:type="spellStart"/>
      <w:r>
        <w:t>Qt</w:t>
      </w:r>
      <w:proofErr w:type="spellEnd"/>
      <w:r>
        <w:t xml:space="preserve">). Esta fundação tem o propósito de garantir que a ferramenta </w:t>
      </w:r>
      <w:proofErr w:type="spellStart"/>
      <w:r>
        <w:t>Qt</w:t>
      </w:r>
      <w:proofErr w:type="spellEnd"/>
      <w:r>
        <w:t xml:space="preserve"> continue disponível pelas licenças LGPL e GPL, garantindo assim sua utilização para a criação de softwares livres, mais especificamente a ferramenta KDE. O acordo firmado prevê que, caso a detentora dos direitos do </w:t>
      </w:r>
      <w:proofErr w:type="spellStart"/>
      <w:r>
        <w:t>Qt</w:t>
      </w:r>
      <w:proofErr w:type="spellEnd"/>
      <w:r>
        <w:t xml:space="preserve"> cesse tal disponibilidade, a fundação tem todo o direito de liberar a utilização do </w:t>
      </w:r>
      <w:proofErr w:type="spellStart"/>
      <w:r>
        <w:t>Qt</w:t>
      </w:r>
      <w:proofErr w:type="spellEnd"/>
      <w:r>
        <w:t xml:space="preserve"> sob uma licença </w:t>
      </w:r>
      <w:r>
        <w:rPr>
          <w:i/>
        </w:rPr>
        <w:t xml:space="preserve">open </w:t>
      </w:r>
      <w:proofErr w:type="spellStart"/>
      <w:r>
        <w:rPr>
          <w:i/>
        </w:rPr>
        <w:t>source</w:t>
      </w:r>
      <w:proofErr w:type="spellEnd"/>
      <w:r>
        <w:t>.</w:t>
      </w:r>
    </w:p>
    <w:p w14:paraId="0C0FC3F5" w14:textId="77777777"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3DD5842" w14:textId="77777777" w:rsidR="00E3010F" w:rsidRPr="00952442" w:rsidRDefault="00E3010F" w:rsidP="005C778E">
      <w:pPr>
        <w:pStyle w:val="Nvel2"/>
      </w:pPr>
      <w:bookmarkStart w:id="82" w:name="_Toc400328426"/>
      <w:r w:rsidRPr="00E44553">
        <w:lastRenderedPageBreak/>
        <w:t>QT CREATOR</w:t>
      </w:r>
      <w:bookmarkEnd w:id="82"/>
    </w:p>
    <w:p w14:paraId="6D8FB60A" w14:textId="77777777" w:rsidR="00772EF1" w:rsidRDefault="00D7687F" w:rsidP="00772EF1">
      <w:pPr>
        <w:keepNext/>
        <w:jc w:val="center"/>
      </w:pPr>
      <w:r>
        <w:rPr>
          <w:shd w:val="clear" w:color="auto" w:fill="B4C6E7" w:themeFill="accent5" w:themeFillTint="66"/>
        </w:rPr>
        <w:pict w14:anchorId="2CAA3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41.1pt">
            <v:imagedata r:id="rId16" o:title="tela_inicial_qt_creator"/>
          </v:shape>
        </w:pict>
      </w:r>
    </w:p>
    <w:p w14:paraId="3D478436" w14:textId="77777777" w:rsidR="002D0665" w:rsidRPr="00772EF1" w:rsidRDefault="00772EF1" w:rsidP="00772EF1">
      <w:pPr>
        <w:pStyle w:val="Imagem"/>
      </w:pPr>
      <w:bookmarkStart w:id="83" w:name="_Toc4003284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6</w:t>
      </w:r>
      <w:r>
        <w:fldChar w:fldCharType="end"/>
      </w:r>
      <w:r>
        <w:t xml:space="preserve"> – Tela inicial do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bookmarkEnd w:id="83"/>
      <w:proofErr w:type="spellEnd"/>
    </w:p>
    <w:p w14:paraId="7BA7D8B7" w14:textId="77777777"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14:paraId="7131E129" w14:textId="77777777"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14:paraId="2197C554" w14:textId="2E07047E" w:rsidR="00E3010F" w:rsidRPr="002A546C" w:rsidRDefault="00E3010F" w:rsidP="006B50E7">
      <w:pPr>
        <w:pStyle w:val="Texto"/>
      </w:pP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 xml:space="preserve">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</w:t>
      </w:r>
      <w:del w:id="84" w:author="Eduardo Rosalem Marcelino" w:date="2014-10-13T22:30:00Z">
        <w:r w:rsidRPr="001F1185" w:rsidDel="00D551EE">
          <w:delText xml:space="preserve">a </w:delText>
        </w:r>
      </w:del>
      <w:ins w:id="85" w:author="Eduardo Rosalem Marcelino" w:date="2014-10-13T22:30:00Z">
        <w:r w:rsidR="00D551EE">
          <w:t>o</w:t>
        </w:r>
        <w:r w:rsidR="00D551EE" w:rsidRPr="001F1185">
          <w:t xml:space="preserve"> </w:t>
        </w:r>
      </w:ins>
      <w:r w:rsidRPr="00D551EE">
        <w:rPr>
          <w:i/>
          <w:rPrChange w:id="86" w:author="Eduardo Rosalem Marcelino" w:date="2014-10-13T22:30:00Z">
            <w:rPr/>
          </w:rPrChange>
        </w:rPr>
        <w:t>framework</w:t>
      </w:r>
      <w:r w:rsidRPr="001F1185">
        <w:t xml:space="preserve"> de aplicação </w:t>
      </w:r>
      <w:proofErr w:type="spellStart"/>
      <w:r w:rsidRPr="001F1185">
        <w:t>Qt</w:t>
      </w:r>
      <w:proofErr w:type="spellEnd"/>
      <w:r w:rsidRPr="001F1185">
        <w:t xml:space="preserve"> (QT PROJECT, 2014c).</w:t>
      </w:r>
    </w:p>
    <w:p w14:paraId="5679DC7D" w14:textId="77777777" w:rsidR="00E3010F" w:rsidRDefault="00E3010F" w:rsidP="006B50E7">
      <w:pPr>
        <w:pStyle w:val="Texto"/>
      </w:pPr>
      <w:r w:rsidRPr="002A546C">
        <w:t xml:space="preserve">Segundo o </w:t>
      </w:r>
      <w:proofErr w:type="spellStart"/>
      <w:r w:rsidRPr="002A546C">
        <w:t>Qt</w:t>
      </w:r>
      <w:proofErr w:type="spellEnd"/>
      <w:r w:rsidRPr="002A546C">
        <w:t xml:space="preserve"> Project (2014c), o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Creator</w:t>
      </w:r>
      <w:proofErr w:type="spellEnd"/>
      <w:r w:rsidRPr="002A546C">
        <w:t xml:space="preserve"> provê dois editores visuais integrados,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Quick</w:t>
      </w:r>
      <w:proofErr w:type="spellEnd"/>
      <w:r w:rsidRPr="002A546C">
        <w:t xml:space="preserve"> Designer e </w:t>
      </w:r>
      <w:proofErr w:type="spellStart"/>
      <w:r w:rsidRPr="002A546C">
        <w:t>Qt</w:t>
      </w:r>
      <w:proofErr w:type="spellEnd"/>
      <w:r w:rsidRPr="002A546C">
        <w:t xml:space="preserve"> Designer, cada um responsável por gerenciar os dois módulos de interface gráfica do </w:t>
      </w:r>
      <w:proofErr w:type="spellStart"/>
      <w:r w:rsidRPr="002A546C">
        <w:t>Qt</w:t>
      </w:r>
      <w:proofErr w:type="spellEnd"/>
      <w:r w:rsidRPr="002A546C">
        <w:t xml:space="preserve">: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Quick</w:t>
      </w:r>
      <w:proofErr w:type="spellEnd"/>
      <w:r w:rsidRPr="002A546C">
        <w:t xml:space="preserve"> e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Widgets</w:t>
      </w:r>
      <w:proofErr w:type="spellEnd"/>
    </w:p>
    <w:p w14:paraId="1C0C915C" w14:textId="77777777" w:rsidR="001A526F" w:rsidRPr="002A546C" w:rsidRDefault="001A526F" w:rsidP="006B50E7">
      <w:pPr>
        <w:pStyle w:val="Texto"/>
      </w:pPr>
      <w:r w:rsidRPr="001F1185">
        <w:t xml:space="preserve">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 xml:space="preserve">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</w:t>
      </w:r>
      <w:proofErr w:type="spellStart"/>
      <w:r w:rsidRPr="001F1185">
        <w:t>Android</w:t>
      </w:r>
      <w:proofErr w:type="spellEnd"/>
      <w:r w:rsidRPr="001F1185">
        <w:t xml:space="preserve">, </w:t>
      </w:r>
      <w:proofErr w:type="spellStart"/>
      <w:r w:rsidRPr="001F1185">
        <w:t>iOS</w:t>
      </w:r>
      <w:proofErr w:type="spellEnd"/>
      <w:r w:rsidRPr="001F1185">
        <w:t xml:space="preserve"> e mais recentemente Windows Phone 8).</w:t>
      </w:r>
      <w:r>
        <w:t xml:space="preserve"> A outra versão, denominada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Enterprise</w:t>
      </w:r>
      <w:r w:rsidR="00524235">
        <w:t>,</w:t>
      </w:r>
      <w:r>
        <w:t xml:space="preserve"> oferece uma gama ainda maior de plataformas, incluindo sistemas embarcados, </w:t>
      </w:r>
      <w:commentRangeStart w:id="87"/>
      <w:r>
        <w:t>como computadores de bordo de carros</w:t>
      </w:r>
      <w:commentRangeEnd w:id="87"/>
      <w:r w:rsidR="00D551EE">
        <w:rPr>
          <w:rStyle w:val="Refdecomentrio"/>
          <w:rFonts w:asciiTheme="minorHAnsi" w:hAnsiTheme="minorHAnsi" w:cstheme="minorBidi"/>
        </w:rPr>
        <w:commentReference w:id="87"/>
      </w:r>
      <w:r>
        <w:t xml:space="preserve">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</w:t>
      </w:r>
      <w:r w:rsidR="00DA2330">
        <w:t>a</w:t>
      </w:r>
      <w:r w:rsidR="00211C5C" w:rsidRPr="001F1185">
        <w:t>)</w:t>
      </w:r>
      <w:r w:rsidRPr="001F1185">
        <w:t>.</w:t>
      </w:r>
    </w:p>
    <w:p w14:paraId="29314A1E" w14:textId="77777777"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2F5369D" w14:textId="77777777" w:rsidR="00E3010F" w:rsidRPr="000132FD" w:rsidRDefault="00E3010F" w:rsidP="00626CBD">
      <w:pPr>
        <w:pStyle w:val="Nvel3"/>
      </w:pPr>
      <w:bookmarkStart w:id="88" w:name="_Toc400328427"/>
      <w:r w:rsidRPr="000132FD">
        <w:lastRenderedPageBreak/>
        <w:t xml:space="preserve">QT </w:t>
      </w:r>
      <w:commentRangeStart w:id="89"/>
      <w:r w:rsidRPr="000132FD">
        <w:t>QUICK</w:t>
      </w:r>
      <w:bookmarkEnd w:id="88"/>
      <w:commentRangeEnd w:id="89"/>
      <w:r w:rsidR="00B01A5C">
        <w:rPr>
          <w:rStyle w:val="Refdecomentrio"/>
          <w:rFonts w:asciiTheme="minorHAnsi" w:eastAsiaTheme="minorHAnsi" w:hAnsiTheme="minorHAnsi" w:cstheme="minorBidi"/>
          <w:b w:val="0"/>
        </w:rPr>
        <w:commentReference w:id="89"/>
      </w:r>
    </w:p>
    <w:p w14:paraId="743D1D71" w14:textId="77777777" w:rsidR="00E3010F" w:rsidRPr="000132FD" w:rsidRDefault="00E3010F" w:rsidP="00626CBD">
      <w:pPr>
        <w:pStyle w:val="Nvel4"/>
      </w:pPr>
      <w:bookmarkStart w:id="90" w:name="_Toc400328428"/>
      <w:r w:rsidRPr="001257F1">
        <w:t>QML</w:t>
      </w:r>
      <w:bookmarkEnd w:id="90"/>
    </w:p>
    <w:p w14:paraId="679F7448" w14:textId="77777777" w:rsidR="001904F9" w:rsidRDefault="00450DBB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QML é uma linguagem declarativa que faz parte do </w:t>
      </w:r>
      <w:r w:rsidRPr="005C778E">
        <w:rPr>
          <w:i/>
        </w:rPr>
        <w:t>framework</w:t>
      </w:r>
      <w:r w:rsidRPr="005C778E">
        <w:t xml:space="preserve"> </w:t>
      </w:r>
      <w:proofErr w:type="spellStart"/>
      <w:r w:rsidRPr="005C778E">
        <w:t>Qt</w:t>
      </w:r>
      <w:proofErr w:type="spellEnd"/>
      <w:r w:rsidRPr="005C778E">
        <w:t xml:space="preserve">. QML é utilizada no desenvolvimento de aplicativos </w:t>
      </w:r>
      <w:commentRangeStart w:id="91"/>
      <w:proofErr w:type="spellStart"/>
      <w:r w:rsidRPr="005C778E">
        <w:rPr>
          <w:i/>
        </w:rPr>
        <w:t>cross-platform</w:t>
      </w:r>
      <w:proofErr w:type="spellEnd"/>
      <w:r w:rsidRPr="005C778E">
        <w:t xml:space="preserve"> </w:t>
      </w:r>
      <w:commentRangeEnd w:id="91"/>
      <w:r w:rsidR="004A1FE5">
        <w:rPr>
          <w:rStyle w:val="Refdecomentrio"/>
          <w:rFonts w:asciiTheme="minorHAnsi" w:hAnsiTheme="minorHAnsi" w:cstheme="minorBidi"/>
        </w:rPr>
        <w:commentReference w:id="91"/>
      </w:r>
      <w:r w:rsidRPr="005C778E">
        <w:t xml:space="preserve">e busca facilitar o projeto e a implementação de </w:t>
      </w:r>
      <w:proofErr w:type="spellStart"/>
      <w:r w:rsidRPr="005C778E">
        <w:t>UIs</w:t>
      </w:r>
      <w:proofErr w:type="spellEnd"/>
      <w:r w:rsidRPr="005C778E">
        <w:t xml:space="preserve">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14:paraId="6B3CCE49" w14:textId="77777777" w:rsidR="00E3010F" w:rsidRDefault="00C55344" w:rsidP="006B50E7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</w:t>
      </w:r>
      <w:proofErr w:type="spellStart"/>
      <w:r w:rsidR="00B271D3">
        <w:t>Qt</w:t>
      </w:r>
      <w:proofErr w:type="spellEnd"/>
      <w:r w:rsidR="00B271D3">
        <w:t xml:space="preserve"> Project (2014e)</w:t>
      </w:r>
      <w:r w:rsidRPr="005C778E">
        <w:t>, o</w:t>
      </w:r>
      <w:r w:rsidR="00450DBB" w:rsidRPr="005C778E">
        <w:t xml:space="preserve"> estilo de programação da linguagem QML é baseado nas linguagens CSS e </w:t>
      </w:r>
      <w:proofErr w:type="spellStart"/>
      <w:r w:rsidR="00450DBB" w:rsidRPr="005C778E">
        <w:t>JavaScript</w:t>
      </w:r>
      <w:proofErr w:type="spellEnd"/>
      <w:r w:rsidR="00450DBB" w:rsidRPr="005C778E">
        <w:t xml:space="preserve">, tornando-se de aprendizado rápido e fácil para programadores C, </w:t>
      </w:r>
      <w:proofErr w:type="spellStart"/>
      <w:r w:rsidR="00450DBB" w:rsidRPr="005C778E">
        <w:t>Qt</w:t>
      </w:r>
      <w:proofErr w:type="spellEnd"/>
      <w:r w:rsidR="00450DBB" w:rsidRPr="005C778E">
        <w:t xml:space="preserve">/C++, Java e principalmente desenvolvedores web. O QML permite </w:t>
      </w:r>
      <w:r w:rsidR="00134F94" w:rsidRPr="001F1185">
        <w:t xml:space="preserve">o uso de funções em </w:t>
      </w:r>
      <w:proofErr w:type="spellStart"/>
      <w:r w:rsidR="00134F94" w:rsidRPr="001F1185">
        <w:t>JavaScript</w:t>
      </w:r>
      <w:proofErr w:type="spellEnd"/>
      <w:r w:rsidR="00134F94" w:rsidRPr="001F1185">
        <w:t xml:space="preserve">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14:paraId="16C2C873" w14:textId="77777777" w:rsidR="00160879" w:rsidRDefault="00B271D3" w:rsidP="006B50E7">
      <w:pPr>
        <w:pStyle w:val="Texto"/>
      </w:pPr>
      <w:commentRangeStart w:id="92"/>
      <w:r>
        <w:rPr>
          <w:noProof/>
          <w:lang w:eastAsia="pt-BR"/>
        </w:rPr>
        <w:drawing>
          <wp:inline distT="0" distB="0" distL="0" distR="0" wp14:anchorId="199761F1" wp14:editId="5F952A46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960E" w14:textId="77777777" w:rsidR="00B271D3" w:rsidRPr="00D84E97" w:rsidRDefault="00160879" w:rsidP="00160879">
      <w:pPr>
        <w:pStyle w:val="Imagem"/>
        <w:rPr>
          <w:i/>
        </w:rPr>
      </w:pPr>
      <w:bookmarkStart w:id="93" w:name="_Toc400328407"/>
      <w:r>
        <w:t xml:space="preserve">Figura </w:t>
      </w:r>
      <w:commentRangeEnd w:id="92"/>
      <w:r w:rsidR="004A1FE5">
        <w:rPr>
          <w:rStyle w:val="Refdecomentrio"/>
          <w:rFonts w:asciiTheme="minorHAnsi" w:hAnsiTheme="minorHAnsi"/>
        </w:rPr>
        <w:commentReference w:id="92"/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7</w:t>
      </w:r>
      <w:r>
        <w:fldChar w:fldCharType="end"/>
      </w:r>
      <w:r>
        <w:t xml:space="preserve"> - Exemplo de propriedades atreladas </w:t>
      </w:r>
      <w:proofErr w:type="gramStart"/>
      <w:r>
        <w:t>à outras</w:t>
      </w:r>
      <w:proofErr w:type="gramEnd"/>
      <w:r w:rsidR="00D84E97">
        <w:t xml:space="preserve"> (</w:t>
      </w:r>
      <w:proofErr w:type="spellStart"/>
      <w:r w:rsidR="00D84E97">
        <w:rPr>
          <w:i/>
        </w:rPr>
        <w:t>property</w:t>
      </w:r>
      <w:proofErr w:type="spellEnd"/>
      <w:r w:rsidR="00D84E97">
        <w:rPr>
          <w:i/>
        </w:rPr>
        <w:t xml:space="preserve"> </w:t>
      </w:r>
      <w:proofErr w:type="spellStart"/>
      <w:r w:rsidR="00D84E97">
        <w:rPr>
          <w:i/>
        </w:rPr>
        <w:t>bindings</w:t>
      </w:r>
      <w:proofErr w:type="spellEnd"/>
      <w:r w:rsidR="00D84E97" w:rsidRPr="00D84E97">
        <w:t>)</w:t>
      </w:r>
      <w:bookmarkEnd w:id="93"/>
    </w:p>
    <w:p w14:paraId="4AD96C5B" w14:textId="77777777" w:rsidR="00160879" w:rsidRDefault="00160879" w:rsidP="0016087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60879">
        <w:rPr>
          <w:rFonts w:ascii="Arial" w:hAnsi="Arial" w:cs="Arial"/>
          <w:sz w:val="18"/>
          <w:lang w:val="pt-BR"/>
        </w:rPr>
        <w:t xml:space="preserve">Fonte: </w:t>
      </w:r>
      <w:r w:rsidRPr="00E269B1">
        <w:rPr>
          <w:rFonts w:ascii="Arial" w:hAnsi="Arial" w:cs="Arial"/>
          <w:sz w:val="18"/>
          <w:lang w:val="pt-BR"/>
        </w:rPr>
        <w:t>Rosa</w:t>
      </w:r>
      <w:r>
        <w:rPr>
          <w:rFonts w:ascii="Arial" w:hAnsi="Arial" w:cs="Arial"/>
          <w:sz w:val="18"/>
          <w:lang w:val="pt-BR"/>
        </w:rPr>
        <w:t xml:space="preserve"> </w:t>
      </w:r>
      <w:r w:rsidRPr="00220672">
        <w:rPr>
          <w:rFonts w:ascii="Arial" w:hAnsi="Arial" w:cs="Arial"/>
          <w:sz w:val="18"/>
          <w:lang w:val="pt-BR"/>
        </w:rPr>
        <w:t>et al.</w:t>
      </w:r>
      <w:r>
        <w:rPr>
          <w:rFonts w:ascii="Arial" w:hAnsi="Arial" w:cs="Arial"/>
          <w:sz w:val="18"/>
          <w:lang w:val="pt-BR"/>
        </w:rPr>
        <w:t>, 2011</w:t>
      </w:r>
    </w:p>
    <w:p w14:paraId="121EADA9" w14:textId="77777777" w:rsidR="00160879" w:rsidRPr="00160879" w:rsidRDefault="00160879" w:rsidP="006B50E7">
      <w:pPr>
        <w:pStyle w:val="Texto"/>
      </w:pPr>
    </w:p>
    <w:p w14:paraId="3DF8F4A0" w14:textId="77777777" w:rsidR="00D87254" w:rsidRDefault="00D87254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Os objetos QML são especificados por meio de seus elementos e cada elemento possui um conjunto de propriedades. Essas propriedades são formadas por pares nome-valor (por exemplo, </w:t>
      </w:r>
      <w:proofErr w:type="spellStart"/>
      <w:proofErr w:type="gramStart"/>
      <w:r w:rsidRPr="005C778E">
        <w:t>color:“</w:t>
      </w:r>
      <w:proofErr w:type="gramEnd"/>
      <w:r w:rsidRPr="005C778E">
        <w:t>blue</w:t>
      </w:r>
      <w:proofErr w:type="spellEnd"/>
      <w:r w:rsidRPr="005C778E">
        <w:t xml:space="preserve">”) e assumem uma variedade de tipos de dados que podem ser referências para outros objetos, </w:t>
      </w:r>
      <w:proofErr w:type="spellStart"/>
      <w:r w:rsidRPr="005C778E">
        <w:t>strings</w:t>
      </w:r>
      <w:proofErr w:type="spellEnd"/>
      <w:r w:rsidRPr="005C778E">
        <w:t>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</w:t>
      </w:r>
      <w:proofErr w:type="spellStart"/>
      <w:r w:rsidRPr="005C778E">
        <w:t>tipadas</w:t>
      </w:r>
      <w:proofErr w:type="spellEnd"/>
      <w:r w:rsidRPr="005C778E">
        <w:t xml:space="preserve">, ou seja, </w:t>
      </w:r>
      <w:r w:rsidRPr="005C778E">
        <w:lastRenderedPageBreak/>
        <w:t>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14:paraId="12CD7BDD" w14:textId="77777777" w:rsidR="00772EF1" w:rsidRDefault="00C522C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7883A375" wp14:editId="6D22AC26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89AD" w14:textId="77777777" w:rsidR="00C522C3" w:rsidRDefault="00772EF1" w:rsidP="00772EF1">
      <w:pPr>
        <w:pStyle w:val="Imagem"/>
      </w:pPr>
      <w:bookmarkStart w:id="94" w:name="_Ref399674857"/>
      <w:bookmarkStart w:id="95" w:name="_Toc4003284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8</w:t>
      </w:r>
      <w:r>
        <w:fldChar w:fldCharType="end"/>
      </w:r>
      <w:bookmarkEnd w:id="94"/>
      <w:r w:rsidRPr="000C211E">
        <w:t xml:space="preserve"> – Exemplo de código em QML para criação de um retângulo</w:t>
      </w:r>
      <w:bookmarkEnd w:id="95"/>
    </w:p>
    <w:p w14:paraId="054F9B20" w14:textId="77777777"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14:paraId="59FED60B" w14:textId="77777777" w:rsidR="00FB07B5" w:rsidRDefault="00FB07B5" w:rsidP="006B50E7">
      <w:pPr>
        <w:pStyle w:val="Texto"/>
      </w:pPr>
    </w:p>
    <w:p w14:paraId="20663F69" w14:textId="77777777" w:rsidR="00FB07B5" w:rsidRDefault="001E431E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Uma aplicação QML é executada através da máquina de execução QML, também chamada de QML </w:t>
      </w:r>
      <w:proofErr w:type="spellStart"/>
      <w:r w:rsidRPr="005C778E">
        <w:t>runtime</w:t>
      </w:r>
      <w:proofErr w:type="spellEnd"/>
      <w:r w:rsidRPr="005C778E">
        <w:t xml:space="preserve">. Existem duas maneiras de se iniciar essa máquina de execução: (1) a partir de uma aplicação </w:t>
      </w:r>
      <w:proofErr w:type="spellStart"/>
      <w:r w:rsidRPr="005C778E">
        <w:t>Qt</w:t>
      </w:r>
      <w:proofErr w:type="spellEnd"/>
      <w:r w:rsidRPr="005C778E">
        <w:t xml:space="preserve">/C++ (utilizando a classe </w:t>
      </w:r>
      <w:proofErr w:type="spellStart"/>
      <w:r w:rsidRPr="005C778E">
        <w:t>QDeclarativeView</w:t>
      </w:r>
      <w:proofErr w:type="spellEnd"/>
      <w:r w:rsidRPr="005C778E">
        <w:t xml:space="preserve">) ou (2) através da ferramenta </w:t>
      </w:r>
      <w:proofErr w:type="spellStart"/>
      <w:r w:rsidRPr="005C778E">
        <w:t>Qt</w:t>
      </w:r>
      <w:proofErr w:type="spellEnd"/>
      <w:r w:rsidRPr="005C778E">
        <w:t xml:space="preserve"> QML </w:t>
      </w:r>
      <w:proofErr w:type="spellStart"/>
      <w:r w:rsidRPr="005C778E">
        <w:t>Viewer</w:t>
      </w:r>
      <w:proofErr w:type="spellEnd"/>
      <w:r w:rsidRPr="005C778E">
        <w:t>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14:paraId="0D9B69B4" w14:textId="77777777" w:rsidR="00602E32" w:rsidRDefault="00602E32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14:paraId="1E32C79B" w14:textId="77777777" w:rsidR="00772EF1" w:rsidRDefault="00602E32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66331654" wp14:editId="50EC7D57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350A" w14:textId="77777777" w:rsidR="00602E32" w:rsidRDefault="00772EF1" w:rsidP="00772EF1">
      <w:pPr>
        <w:pStyle w:val="Imagem"/>
      </w:pPr>
      <w:bookmarkStart w:id="96" w:name="_Ref399674835"/>
      <w:bookmarkStart w:id="97" w:name="_Toc4003284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9</w:t>
      </w:r>
      <w:r>
        <w:fldChar w:fldCharType="end"/>
      </w:r>
      <w:bookmarkEnd w:id="96"/>
      <w:r w:rsidRPr="00226348">
        <w:t xml:space="preserve"> – Alguns tipos utilizados no sistema de </w:t>
      </w:r>
      <w:proofErr w:type="spellStart"/>
      <w:r w:rsidRPr="00226348">
        <w:t>tipagem</w:t>
      </w:r>
      <w:proofErr w:type="spellEnd"/>
      <w:r w:rsidRPr="00226348">
        <w:t xml:space="preserve"> da linguagem QML.</w:t>
      </w:r>
      <w:bookmarkEnd w:id="97"/>
    </w:p>
    <w:p w14:paraId="779F8F28" w14:textId="77777777"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14:paraId="3F43D928" w14:textId="77777777" w:rsidR="007F763B" w:rsidRDefault="007F763B" w:rsidP="006B50E7">
      <w:pPr>
        <w:pStyle w:val="Texto"/>
      </w:pPr>
    </w:p>
    <w:p w14:paraId="28EEB577" w14:textId="77777777" w:rsidR="00F97C7E" w:rsidRDefault="00FD11AA" w:rsidP="006B50E7">
      <w:pPr>
        <w:pStyle w:val="Texto"/>
      </w:pPr>
      <w:r>
        <w:lastRenderedPageBreak/>
        <w:t xml:space="preserve">A linguagem QML e sua </w:t>
      </w:r>
      <w:proofErr w:type="spellStart"/>
      <w:r w:rsidR="004A2EBF">
        <w:rPr>
          <w:i/>
        </w:rPr>
        <w:t>engine</w:t>
      </w:r>
      <w:proofErr w:type="spellEnd"/>
      <w:r w:rsidR="004A2EBF">
        <w:rPr>
          <w:i/>
        </w:rPr>
        <w:t xml:space="preserve">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</w:t>
      </w:r>
      <w:proofErr w:type="spellStart"/>
      <w:r w:rsidR="004A2EBF">
        <w:t>Qt</w:t>
      </w:r>
      <w:proofErr w:type="spellEnd"/>
      <w:r w:rsidR="004A2EBF">
        <w:t xml:space="preserve">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 xml:space="preserve">para o desenvolvimento de aplicações e bibliotecas utilizando a linguagem QML, além de prover uma API para estender a linguagem com tipos customizados e integrar um código em QML com </w:t>
      </w:r>
      <w:proofErr w:type="spellStart"/>
      <w:r w:rsidR="00F97C7E">
        <w:t>JavaScript</w:t>
      </w:r>
      <w:proofErr w:type="spellEnd"/>
      <w:r w:rsidR="00F97C7E">
        <w:t xml:space="preserve"> e C++ (QT PROJECT, 2014h).</w:t>
      </w:r>
    </w:p>
    <w:p w14:paraId="68B45937" w14:textId="77777777" w:rsidR="007F763B" w:rsidRPr="004A2EBF" w:rsidRDefault="00F97C7E" w:rsidP="006B50E7">
      <w:pPr>
        <w:pStyle w:val="Texto"/>
      </w:pPr>
      <w:r>
        <w:t xml:space="preserve">Entretanto, </w:t>
      </w:r>
      <w:proofErr w:type="spellStart"/>
      <w:r w:rsidR="0034453F">
        <w:t>Qt</w:t>
      </w:r>
      <w:proofErr w:type="spellEnd"/>
      <w:r w:rsidR="0034453F">
        <w:t xml:space="preserve"> Project (2014h)</w:t>
      </w:r>
      <w:r>
        <w:t xml:space="preserve"> </w:t>
      </w:r>
      <w:r w:rsidR="0034453F">
        <w:t xml:space="preserve">também cita </w:t>
      </w:r>
      <w:r>
        <w:t xml:space="preserve">que, enquanto o módulo </w:t>
      </w:r>
      <w:proofErr w:type="spellStart"/>
      <w:r>
        <w:t>Qt</w:t>
      </w:r>
      <w:proofErr w:type="spellEnd"/>
      <w:r>
        <w:t xml:space="preserve"> QML provê a linguagem e a infraestrutura para aplicações em QML, o módulo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oferece vários componentes visuais, </w:t>
      </w:r>
      <w:r w:rsidR="0034453F">
        <w:t>suporte à arquitetura Modelo-</w:t>
      </w:r>
      <w:proofErr w:type="spellStart"/>
      <w:r w:rsidR="0034453F">
        <w:t>View</w:t>
      </w:r>
      <w:proofErr w:type="spellEnd"/>
      <w:r w:rsidR="0034453F">
        <w:t xml:space="preserve"> (</w:t>
      </w:r>
      <w:proofErr w:type="spellStart"/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proofErr w:type="spellEnd"/>
      <w:r w:rsidR="0034453F" w:rsidRPr="0034453F">
        <w:rPr>
          <w:i/>
        </w:rPr>
        <w:t xml:space="preserve"> </w:t>
      </w:r>
      <w:proofErr w:type="spellStart"/>
      <w:r w:rsidR="0034453F" w:rsidRPr="0034453F">
        <w:rPr>
          <w:i/>
        </w:rPr>
        <w:t>Architecture</w:t>
      </w:r>
      <w:proofErr w:type="spellEnd"/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14:paraId="69CF7BA7" w14:textId="77777777" w:rsidR="00E3010F" w:rsidRDefault="00E3010F" w:rsidP="00626CBD">
      <w:pPr>
        <w:pStyle w:val="Nvel3"/>
      </w:pPr>
      <w:bookmarkStart w:id="98" w:name="_Toc400328429"/>
      <w:r w:rsidRPr="00E44553">
        <w:t>QT WIDGETS</w:t>
      </w:r>
      <w:bookmarkEnd w:id="98"/>
    </w:p>
    <w:p w14:paraId="57C7AC5A" w14:textId="77777777" w:rsidR="00711AE5" w:rsidRDefault="00683B33" w:rsidP="006B50E7">
      <w:pPr>
        <w:pStyle w:val="Texto"/>
      </w:pPr>
      <w:r w:rsidRPr="00683B33">
        <w:t xml:space="preserve">Segundo </w:t>
      </w:r>
      <w:proofErr w:type="spellStart"/>
      <w:r w:rsidRPr="00683B33">
        <w:t>Qt</w:t>
      </w:r>
      <w:proofErr w:type="spellEnd"/>
      <w:r w:rsidRPr="00683B33">
        <w:t xml:space="preserve"> Project (2014f)</w:t>
      </w:r>
      <w:r>
        <w:rPr>
          <w:i/>
        </w:rPr>
        <w:t xml:space="preserve">, </w:t>
      </w:r>
      <w:proofErr w:type="spellStart"/>
      <w:r>
        <w:rPr>
          <w:i/>
        </w:rPr>
        <w:t>widgets</w:t>
      </w:r>
      <w:proofErr w:type="spellEnd"/>
      <w:r>
        <w:t xml:space="preserve"> são os componentes fundamentais para a criação de interfaces de usuário (</w:t>
      </w:r>
      <w:proofErr w:type="spellStart"/>
      <w:r>
        <w:t>UIs</w:t>
      </w:r>
      <w:proofErr w:type="spellEnd"/>
      <w:r>
        <w:t xml:space="preserve">) no </w:t>
      </w:r>
      <w:proofErr w:type="spellStart"/>
      <w:r>
        <w:t>Qt</w:t>
      </w:r>
      <w:proofErr w:type="spellEnd"/>
      <w:r>
        <w:t xml:space="preserve">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dados de saída, receber dados de entrada do usuário, ou como </w:t>
      </w:r>
      <w:proofErr w:type="spellStart"/>
      <w:r>
        <w:t>contêiners</w:t>
      </w:r>
      <w:proofErr w:type="spellEnd"/>
      <w:r>
        <w:t xml:space="preserve"> para outros </w:t>
      </w:r>
      <w:proofErr w:type="spellStart"/>
      <w:r>
        <w:rPr>
          <w:i/>
        </w:rPr>
        <w:t>widgets</w:t>
      </w:r>
      <w:proofErr w:type="spellEnd"/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10</w:t>
      </w:r>
      <w:r>
        <w:fldChar w:fldCharType="end"/>
      </w:r>
      <w:r>
        <w:t xml:space="preserve"> mostra um exemplo de agrupamento de </w:t>
      </w:r>
      <w:proofErr w:type="spellStart"/>
      <w:r>
        <w:rPr>
          <w:i/>
        </w:rPr>
        <w:t>widgets</w:t>
      </w:r>
      <w:proofErr w:type="spellEnd"/>
      <w:r>
        <w:t xml:space="preserve"> em uma janela, e suas respectivas classes:</w:t>
      </w:r>
    </w:p>
    <w:p w14:paraId="222BEE1C" w14:textId="77777777" w:rsidR="00683B33" w:rsidRDefault="00683B3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1B9150DE" wp14:editId="30D81B75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73DA" w14:textId="77777777" w:rsidR="00683B33" w:rsidRDefault="00683B33" w:rsidP="00683B33">
      <w:pPr>
        <w:pStyle w:val="Imagem"/>
      </w:pPr>
      <w:bookmarkStart w:id="99" w:name="_Ref399873204"/>
      <w:bookmarkStart w:id="100" w:name="_Ref399873198"/>
      <w:bookmarkStart w:id="101" w:name="_Toc4003284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10</w:t>
      </w:r>
      <w:r>
        <w:fldChar w:fldCharType="end"/>
      </w:r>
      <w:bookmarkEnd w:id="99"/>
      <w:r>
        <w:t xml:space="preserve"> – Exemplo de tela com </w:t>
      </w:r>
      <w:proofErr w:type="spellStart"/>
      <w:r w:rsidRPr="00481701">
        <w:rPr>
          <w:i/>
        </w:rPr>
        <w:t>widgets</w:t>
      </w:r>
      <w:proofErr w:type="spellEnd"/>
      <w:r>
        <w:t xml:space="preserve"> aninhados</w:t>
      </w:r>
      <w:bookmarkEnd w:id="100"/>
      <w:bookmarkEnd w:id="101"/>
    </w:p>
    <w:p w14:paraId="4B1B3734" w14:textId="77777777" w:rsidR="00683B33" w:rsidRDefault="00683B33" w:rsidP="00683B33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683B33">
        <w:rPr>
          <w:rFonts w:ascii="Arial" w:hAnsi="Arial" w:cs="Arial"/>
          <w:sz w:val="18"/>
          <w:lang w:val="pt-BR"/>
        </w:rPr>
        <w:t xml:space="preserve">Fonte: </w:t>
      </w:r>
      <w:proofErr w:type="spellStart"/>
      <w:r w:rsidRPr="00683B33">
        <w:rPr>
          <w:rFonts w:ascii="Arial" w:hAnsi="Arial" w:cs="Arial"/>
          <w:sz w:val="18"/>
          <w:lang w:val="pt-BR"/>
        </w:rPr>
        <w:t>Qt</w:t>
      </w:r>
      <w:proofErr w:type="spellEnd"/>
      <w:r w:rsidRPr="00683B33">
        <w:rPr>
          <w:rFonts w:ascii="Arial" w:hAnsi="Arial" w:cs="Arial"/>
          <w:sz w:val="18"/>
          <w:lang w:val="pt-BR"/>
        </w:rPr>
        <w:t xml:space="preserve"> Project, 2014f</w:t>
      </w:r>
    </w:p>
    <w:p w14:paraId="6E21AAE4" w14:textId="77777777" w:rsidR="00EE4770" w:rsidRDefault="00EE4770" w:rsidP="006B50E7">
      <w:pPr>
        <w:pStyle w:val="Texto"/>
      </w:pPr>
    </w:p>
    <w:p w14:paraId="1CA5E757" w14:textId="77777777" w:rsidR="00EE4770" w:rsidRDefault="00E457F0" w:rsidP="006B50E7">
      <w:pPr>
        <w:pStyle w:val="Texto"/>
      </w:pPr>
      <w:r>
        <w:lastRenderedPageBreak/>
        <w:t xml:space="preserve">O módulo </w:t>
      </w:r>
      <w:proofErr w:type="spellStart"/>
      <w:r>
        <w:t>Qt</w:t>
      </w:r>
      <w:proofErr w:type="spellEnd"/>
      <w:r>
        <w:t xml:space="preserve"> </w:t>
      </w:r>
      <w:proofErr w:type="spellStart"/>
      <w:r>
        <w:t>Widgets</w:t>
      </w:r>
      <w:proofErr w:type="spellEnd"/>
      <w:r>
        <w:t xml:space="preserve"> está presente no </w:t>
      </w:r>
      <w:proofErr w:type="spellStart"/>
      <w:r>
        <w:t>Qt</w:t>
      </w:r>
      <w:proofErr w:type="spellEnd"/>
      <w:r>
        <w:t xml:space="preserve"> desde as primeiras versões, sendo o módulo mais maduro para a criação de interfaces gráficas. </w:t>
      </w:r>
      <w:r w:rsidR="009D6A6B">
        <w:t xml:space="preserve">Segundo </w:t>
      </w:r>
      <w:proofErr w:type="spellStart"/>
      <w:r w:rsidR="009D6A6B">
        <w:t>Qt</w:t>
      </w:r>
      <w:proofErr w:type="spellEnd"/>
      <w:r w:rsidR="009D6A6B">
        <w:t xml:space="preserve"> Project (2014j), s</w:t>
      </w:r>
      <w:r>
        <w:t xml:space="preserve">eu intuito, ao contrário do módulo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, é de oferecer interfaces de usuário com a aparência nativa da plataforma, por isso ele é mais recomendado para ser utilizado em aplicações voltadas para as plataformas </w:t>
      </w:r>
      <w:r>
        <w:rPr>
          <w:i/>
        </w:rPr>
        <w:t>desktop</w:t>
      </w:r>
      <w:r>
        <w:t>, como o Windows, Mac OS X e as distribuições Linux.</w:t>
      </w:r>
      <w:r w:rsidR="00B52001">
        <w:t xml:space="preserve"> Isso se deve ao uso de Estilos (</w:t>
      </w:r>
      <w:proofErr w:type="spellStart"/>
      <w:r w:rsidR="00B52001">
        <w:rPr>
          <w:i/>
        </w:rPr>
        <w:t>Styles</w:t>
      </w:r>
      <w:proofErr w:type="spellEnd"/>
      <w:r w:rsidR="00B52001">
        <w:t>) na interface de usuário.</w:t>
      </w:r>
      <w:r w:rsidR="009D6A6B">
        <w:t xml:space="preserve"> A </w:t>
      </w:r>
      <w:r w:rsidR="009D6A6B">
        <w:fldChar w:fldCharType="begin"/>
      </w:r>
      <w:r w:rsidR="009D6A6B">
        <w:instrText xml:space="preserve"> REF _Ref400321679 \h </w:instrText>
      </w:r>
      <w:r w:rsidR="009D6A6B">
        <w:fldChar w:fldCharType="separate"/>
      </w:r>
      <w:r w:rsidR="00A0719D">
        <w:t xml:space="preserve">Figura </w:t>
      </w:r>
      <w:r w:rsidR="00A0719D">
        <w:rPr>
          <w:noProof/>
        </w:rPr>
        <w:t>11</w:t>
      </w:r>
      <w:r w:rsidR="009D6A6B">
        <w:fldChar w:fldCharType="end"/>
      </w:r>
      <w:r w:rsidR="009D6A6B">
        <w:t xml:space="preserve"> exemplifica alguns estilos de interface de usuário do </w:t>
      </w:r>
      <w:proofErr w:type="spellStart"/>
      <w:r w:rsidR="009D6A6B">
        <w:t>Qt</w:t>
      </w:r>
      <w:proofErr w:type="spellEnd"/>
      <w:r w:rsidR="009D6A6B">
        <w:t xml:space="preserve"> (podendo ser configur</w:t>
      </w:r>
      <w:r w:rsidR="00B52001">
        <w:t>ados</w:t>
      </w:r>
      <w:r w:rsidR="009D6A6B">
        <w:t xml:space="preserve"> através da classe </w:t>
      </w:r>
      <w:proofErr w:type="spellStart"/>
      <w:r w:rsidR="009D6A6B">
        <w:t>QStyle</w:t>
      </w:r>
      <w:proofErr w:type="spellEnd"/>
      <w:r w:rsidR="009D6A6B">
        <w:t>). Vale lembrar que os estilos para Windows e Mac OS X só são disponíveis em suas respectivas plataformas (</w:t>
      </w:r>
      <w:proofErr w:type="gramStart"/>
      <w:r w:rsidR="009D6A6B">
        <w:t>BLANCHETTE;SUMMERFIELD</w:t>
      </w:r>
      <w:proofErr w:type="gramEnd"/>
      <w:r w:rsidR="009D6A6B">
        <w:t>, 2008</w:t>
      </w:r>
      <w:r w:rsidR="00563BD3">
        <w:t>; QT PROJECT, 2014f</w:t>
      </w:r>
      <w:r w:rsidR="009D6A6B">
        <w:t>).</w:t>
      </w:r>
    </w:p>
    <w:p w14:paraId="23A8A77C" w14:textId="77777777" w:rsidR="009D6A6B" w:rsidRDefault="009D6A6B" w:rsidP="006B50E7">
      <w:pPr>
        <w:pStyle w:val="Texto"/>
      </w:pPr>
      <w:r w:rsidRPr="009D6A6B">
        <w:rPr>
          <w:noProof/>
          <w:lang w:eastAsia="pt-BR"/>
        </w:rPr>
        <w:drawing>
          <wp:inline distT="0" distB="0" distL="0" distR="0" wp14:anchorId="6DA223EE" wp14:editId="004945CB">
            <wp:extent cx="4752975" cy="407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0057" w14:textId="77777777" w:rsidR="009D6A6B" w:rsidRDefault="009D6A6B" w:rsidP="009D6A6B">
      <w:pPr>
        <w:pStyle w:val="Imagem"/>
      </w:pPr>
      <w:bookmarkStart w:id="102" w:name="_Ref400321679"/>
      <w:bookmarkStart w:id="103" w:name="_Toc4003284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11</w:t>
      </w:r>
      <w:r>
        <w:fldChar w:fldCharType="end"/>
      </w:r>
      <w:bookmarkEnd w:id="102"/>
      <w:r>
        <w:t xml:space="preserve"> – Exemplo de Estilos dos </w:t>
      </w:r>
      <w:proofErr w:type="spellStart"/>
      <w:r w:rsidRPr="009D6A6B">
        <w:rPr>
          <w:i/>
        </w:rPr>
        <w:t>Widgets</w:t>
      </w:r>
      <w:proofErr w:type="spellEnd"/>
      <w:r>
        <w:t>.</w:t>
      </w:r>
      <w:bookmarkEnd w:id="103"/>
    </w:p>
    <w:p w14:paraId="37CFB73D" w14:textId="77777777" w:rsidR="009D6A6B" w:rsidRPr="009D6A6B" w:rsidRDefault="009D6A6B" w:rsidP="009D6A6B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9D6A6B">
        <w:rPr>
          <w:rFonts w:ascii="Arial" w:hAnsi="Arial" w:cs="Arial"/>
          <w:sz w:val="18"/>
          <w:lang w:val="pt-BR"/>
        </w:rPr>
        <w:t xml:space="preserve">Fonte: </w:t>
      </w:r>
      <w:proofErr w:type="spellStart"/>
      <w:r w:rsidRPr="009D6A6B">
        <w:rPr>
          <w:rFonts w:ascii="Arial" w:hAnsi="Arial" w:cs="Arial"/>
          <w:sz w:val="18"/>
          <w:lang w:val="pt-BR"/>
        </w:rPr>
        <w:t>Blanchette</w:t>
      </w:r>
      <w:proofErr w:type="spellEnd"/>
      <w:r w:rsidRPr="009D6A6B">
        <w:rPr>
          <w:rFonts w:ascii="Arial" w:hAnsi="Arial" w:cs="Arial"/>
          <w:sz w:val="18"/>
          <w:lang w:val="pt-BR"/>
        </w:rPr>
        <w:t xml:space="preserve">; </w:t>
      </w:r>
      <w:proofErr w:type="spellStart"/>
      <w:r w:rsidRPr="009D6A6B">
        <w:rPr>
          <w:rFonts w:ascii="Arial" w:hAnsi="Arial" w:cs="Arial"/>
          <w:sz w:val="18"/>
          <w:lang w:val="pt-BR"/>
        </w:rPr>
        <w:t>Summerfield</w:t>
      </w:r>
      <w:proofErr w:type="spellEnd"/>
      <w:r w:rsidRPr="009D6A6B">
        <w:rPr>
          <w:rFonts w:ascii="Arial" w:hAnsi="Arial" w:cs="Arial"/>
          <w:sz w:val="18"/>
          <w:lang w:val="pt-BR"/>
        </w:rPr>
        <w:t>, 2008</w:t>
      </w:r>
    </w:p>
    <w:p w14:paraId="36B56A64" w14:textId="77777777" w:rsidR="009D6A6B" w:rsidRDefault="009D6A6B" w:rsidP="006B50E7">
      <w:pPr>
        <w:pStyle w:val="Texto"/>
      </w:pPr>
    </w:p>
    <w:p w14:paraId="68BF3FE3" w14:textId="77777777" w:rsidR="00F82275" w:rsidRPr="00F82275" w:rsidRDefault="00B52001" w:rsidP="00A0719D">
      <w:pPr>
        <w:pStyle w:val="Texto"/>
      </w:pPr>
      <w:r>
        <w:t xml:space="preserve">Outra funcionalidade </w:t>
      </w:r>
      <w:r w:rsidR="00CD59BD">
        <w:t xml:space="preserve">importante do módulo </w:t>
      </w:r>
      <w:proofErr w:type="spellStart"/>
      <w:r w:rsidR="00CD59BD">
        <w:t>Qt</w:t>
      </w:r>
      <w:proofErr w:type="spellEnd"/>
      <w:r w:rsidR="00CD59BD">
        <w:t xml:space="preserve"> </w:t>
      </w:r>
      <w:proofErr w:type="spellStart"/>
      <w:r w:rsidR="00CD59BD">
        <w:t>Widgets</w:t>
      </w:r>
      <w:proofErr w:type="spellEnd"/>
      <w:r w:rsidR="00CD59BD">
        <w:t xml:space="preserve"> é o conceito de </w:t>
      </w:r>
      <w:r w:rsidR="00CD59BD">
        <w:rPr>
          <w:i/>
        </w:rPr>
        <w:t>Layouts</w:t>
      </w:r>
      <w:r w:rsidR="00CD59BD">
        <w:t xml:space="preserve"> e Gerenciadores de </w:t>
      </w:r>
      <w:r w:rsidR="00CD59BD">
        <w:rPr>
          <w:i/>
        </w:rPr>
        <w:t>Layouts</w:t>
      </w:r>
      <w:r w:rsidR="00CD59BD">
        <w:t xml:space="preserve"> (</w:t>
      </w:r>
      <w:r w:rsidR="00CD59BD">
        <w:rPr>
          <w:i/>
        </w:rPr>
        <w:t>Layout Managers</w:t>
      </w:r>
      <w:r w:rsidR="00CD59BD">
        <w:t xml:space="preserve">). </w:t>
      </w:r>
      <w:r w:rsidR="006B50E7">
        <w:t>Para</w:t>
      </w:r>
      <w:r w:rsidR="00CD59BD">
        <w:t xml:space="preserve"> </w:t>
      </w:r>
      <w:proofErr w:type="spellStart"/>
      <w:r w:rsidR="00CD59BD">
        <w:t>Blanchette</w:t>
      </w:r>
      <w:proofErr w:type="spellEnd"/>
      <w:r w:rsidR="00CD59BD">
        <w:t xml:space="preserve"> e </w:t>
      </w:r>
      <w:proofErr w:type="spellStart"/>
      <w:r w:rsidR="00CD59BD">
        <w:t>Summerfield</w:t>
      </w:r>
      <w:proofErr w:type="spellEnd"/>
      <w:r w:rsidR="00CD59BD">
        <w:t xml:space="preserve"> (2008), o gerenciador de </w:t>
      </w:r>
      <w:r w:rsidR="00CD59BD">
        <w:rPr>
          <w:i/>
        </w:rPr>
        <w:t>layouts</w:t>
      </w:r>
      <w:r w:rsidR="00CD59BD">
        <w:t xml:space="preserve"> é “um objeto que define o tamanho e a posição dos </w:t>
      </w:r>
      <w:proofErr w:type="spellStart"/>
      <w:r w:rsidR="00CD59BD">
        <w:rPr>
          <w:i/>
        </w:rPr>
        <w:t>widgets</w:t>
      </w:r>
      <w:proofErr w:type="spellEnd"/>
      <w:r w:rsidR="00CD59BD">
        <w:t xml:space="preserve"> que estão sob sua responsabilidade”.</w:t>
      </w:r>
      <w:r w:rsidR="006B50E7">
        <w:t xml:space="preserve"> O </w:t>
      </w:r>
      <w:proofErr w:type="spellStart"/>
      <w:r w:rsidR="006B50E7">
        <w:t>Qt</w:t>
      </w:r>
      <w:proofErr w:type="spellEnd"/>
      <w:r w:rsidR="006B50E7">
        <w:t xml:space="preserve"> possui diversos gerenciadores de </w:t>
      </w:r>
      <w:r w:rsidR="006B50E7">
        <w:rPr>
          <w:i/>
        </w:rPr>
        <w:t>layout</w:t>
      </w:r>
      <w:r w:rsidR="006B50E7">
        <w:t>, dentre eles podem-se citar:</w:t>
      </w:r>
    </w:p>
    <w:p w14:paraId="0C02E533" w14:textId="77777777" w:rsidR="00F82275" w:rsidRDefault="006B50E7" w:rsidP="00F82275">
      <w:pPr>
        <w:pStyle w:val="Texto"/>
        <w:numPr>
          <w:ilvl w:val="0"/>
          <w:numId w:val="11"/>
        </w:numPr>
      </w:pPr>
      <w:proofErr w:type="spellStart"/>
      <w:r>
        <w:lastRenderedPageBreak/>
        <w:t>QHBoxLayout</w:t>
      </w:r>
      <w:proofErr w:type="spellEnd"/>
      <w:r w:rsidR="00F82275">
        <w:t xml:space="preserve">: Alinha os </w:t>
      </w:r>
      <w:proofErr w:type="spellStart"/>
      <w:r w:rsidR="00F82275">
        <w:rPr>
          <w:i/>
        </w:rPr>
        <w:t>widgets</w:t>
      </w:r>
      <w:proofErr w:type="spellEnd"/>
      <w:r w:rsidR="00F82275">
        <w:t xml:space="preserve"> horizontalmente</w:t>
      </w:r>
    </w:p>
    <w:p w14:paraId="661F810F" w14:textId="77777777" w:rsidR="006B50E7" w:rsidRDefault="006B50E7" w:rsidP="006B50E7">
      <w:pPr>
        <w:pStyle w:val="Texto"/>
        <w:numPr>
          <w:ilvl w:val="0"/>
          <w:numId w:val="11"/>
        </w:numPr>
      </w:pPr>
      <w:proofErr w:type="spellStart"/>
      <w:r>
        <w:t>QVBoxLayout</w:t>
      </w:r>
      <w:proofErr w:type="spellEnd"/>
      <w:r w:rsidR="00F82275">
        <w:t xml:space="preserve">: Alinha os </w:t>
      </w:r>
      <w:proofErr w:type="spellStart"/>
      <w:r w:rsidR="00F82275">
        <w:rPr>
          <w:i/>
        </w:rPr>
        <w:t>widgets</w:t>
      </w:r>
      <w:proofErr w:type="spellEnd"/>
      <w:r w:rsidR="00F82275">
        <w:t xml:space="preserve"> verticalmente</w:t>
      </w:r>
    </w:p>
    <w:p w14:paraId="61A70ABE" w14:textId="77777777" w:rsidR="006B50E7" w:rsidRDefault="006B50E7" w:rsidP="006B50E7">
      <w:pPr>
        <w:pStyle w:val="Texto"/>
        <w:numPr>
          <w:ilvl w:val="0"/>
          <w:numId w:val="11"/>
        </w:numPr>
      </w:pPr>
      <w:proofErr w:type="spellStart"/>
      <w:r>
        <w:t>QGridLayout</w:t>
      </w:r>
      <w:proofErr w:type="spellEnd"/>
      <w:r w:rsidR="00F82275">
        <w:t xml:space="preserve">: Alinha os </w:t>
      </w:r>
      <w:proofErr w:type="spellStart"/>
      <w:r w:rsidR="00F82275">
        <w:rPr>
          <w:i/>
        </w:rPr>
        <w:t>widgets</w:t>
      </w:r>
      <w:proofErr w:type="spellEnd"/>
      <w:r w:rsidR="00F82275">
        <w:t xml:space="preserve"> em células dentro de um </w:t>
      </w:r>
      <w:r w:rsidR="00F82275" w:rsidRPr="00F82275">
        <w:rPr>
          <w:i/>
        </w:rPr>
        <w:t>grid</w:t>
      </w:r>
      <w:r w:rsidR="00F82275">
        <w:t xml:space="preserve">. É possível configurar de modo que um </w:t>
      </w:r>
      <w:proofErr w:type="spellStart"/>
      <w:r w:rsidR="00F82275">
        <w:rPr>
          <w:i/>
        </w:rPr>
        <w:t>widget</w:t>
      </w:r>
      <w:proofErr w:type="spellEnd"/>
      <w:r w:rsidR="00F82275">
        <w:t xml:space="preserve"> possa ocupar mais de uma célula.</w:t>
      </w:r>
    </w:p>
    <w:p w14:paraId="6054033F" w14:textId="77777777" w:rsidR="006B50E7" w:rsidRDefault="006B50E7" w:rsidP="00F82275">
      <w:pPr>
        <w:pStyle w:val="Texto"/>
        <w:numPr>
          <w:ilvl w:val="0"/>
          <w:numId w:val="11"/>
        </w:numPr>
      </w:pPr>
      <w:proofErr w:type="spellStart"/>
      <w:r>
        <w:t>QFormLayout</w:t>
      </w:r>
      <w:proofErr w:type="spellEnd"/>
      <w:r w:rsidR="00F82275">
        <w:t xml:space="preserve">: Alinha os </w:t>
      </w:r>
      <w:proofErr w:type="spellStart"/>
      <w:r w:rsidR="00F82275">
        <w:rPr>
          <w:i/>
        </w:rPr>
        <w:t>widgets</w:t>
      </w:r>
      <w:proofErr w:type="spellEnd"/>
      <w:r w:rsidR="00F82275">
        <w:t xml:space="preserve"> no formato padrão de dois </w:t>
      </w:r>
      <w:r w:rsidR="000175EF">
        <w:t>objetos por linha, visando a utilização do padrão “descrição – campo”.</w:t>
      </w:r>
    </w:p>
    <w:p w14:paraId="120D7B21" w14:textId="77777777" w:rsidR="00A0719D" w:rsidRDefault="00A0719D" w:rsidP="00A0719D">
      <w:pPr>
        <w:pStyle w:val="Texto"/>
        <w:keepNext/>
        <w:ind w:firstLine="0"/>
      </w:pPr>
    </w:p>
    <w:p w14:paraId="2A396267" w14:textId="77777777" w:rsidR="00A0719D" w:rsidRDefault="00A0719D" w:rsidP="00A0719D">
      <w:pPr>
        <w:pStyle w:val="Texto"/>
        <w:keepNext/>
        <w:ind w:firstLine="0"/>
      </w:pPr>
      <w:r w:rsidRPr="00F82275">
        <w:rPr>
          <w:noProof/>
          <w:lang w:eastAsia="pt-BR"/>
        </w:rPr>
        <w:drawing>
          <wp:inline distT="0" distB="0" distL="0" distR="0" wp14:anchorId="1607389E" wp14:editId="2E13BDE6">
            <wp:extent cx="5760085" cy="2160876"/>
            <wp:effectExtent l="0" t="0" r="0" b="0"/>
            <wp:docPr id="11" name="Picture 11" descr="C:\Users\Ricardo\Desktop\Qt Lay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Ricardo\Desktop\Qt Layou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D2D8" w14:textId="77777777" w:rsidR="00A0719D" w:rsidRDefault="00A0719D" w:rsidP="00A0719D">
      <w:pPr>
        <w:pStyle w:val="Imagem"/>
      </w:pPr>
      <w:bookmarkStart w:id="104" w:name="_Toc400328412"/>
      <w:commentRangeStart w:id="1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</w:t>
      </w:r>
      <w:commentRangeEnd w:id="105"/>
      <w:r w:rsidR="00E40287">
        <w:rPr>
          <w:rStyle w:val="Refdecomentrio"/>
          <w:rFonts w:asciiTheme="minorHAnsi" w:hAnsiTheme="minorHAnsi"/>
        </w:rPr>
        <w:commentReference w:id="105"/>
      </w:r>
      <w:r>
        <w:t xml:space="preserve">Exemplos de gerenciadores de </w:t>
      </w:r>
      <w:r w:rsidRPr="00F82275">
        <w:rPr>
          <w:i/>
        </w:rPr>
        <w:t>layouts</w:t>
      </w:r>
      <w:r>
        <w:t xml:space="preserve"> do módulo </w:t>
      </w:r>
      <w:proofErr w:type="spellStart"/>
      <w:r>
        <w:t>Qt</w:t>
      </w:r>
      <w:proofErr w:type="spellEnd"/>
      <w:r>
        <w:t xml:space="preserve"> </w:t>
      </w:r>
      <w:proofErr w:type="spellStart"/>
      <w:r>
        <w:t>Widgets</w:t>
      </w:r>
      <w:bookmarkEnd w:id="104"/>
      <w:proofErr w:type="spellEnd"/>
    </w:p>
    <w:p w14:paraId="4725A8F8" w14:textId="77777777" w:rsidR="00A0719D" w:rsidRDefault="00A0719D" w:rsidP="00A0719D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F82275">
        <w:rPr>
          <w:rFonts w:ascii="Arial" w:hAnsi="Arial" w:cs="Arial"/>
          <w:sz w:val="18"/>
          <w:lang w:val="pt-BR"/>
        </w:rPr>
        <w:t xml:space="preserve">Fonte: </w:t>
      </w:r>
      <w:proofErr w:type="spellStart"/>
      <w:r w:rsidRPr="00F82275">
        <w:rPr>
          <w:rFonts w:ascii="Arial" w:hAnsi="Arial" w:cs="Arial"/>
          <w:sz w:val="18"/>
          <w:lang w:val="pt-BR"/>
        </w:rPr>
        <w:t>Qt</w:t>
      </w:r>
      <w:proofErr w:type="spellEnd"/>
      <w:r w:rsidRPr="00F82275">
        <w:rPr>
          <w:rFonts w:ascii="Arial" w:hAnsi="Arial" w:cs="Arial"/>
          <w:sz w:val="18"/>
          <w:lang w:val="pt-BR"/>
        </w:rPr>
        <w:t xml:space="preserve"> Project, 2014n</w:t>
      </w:r>
    </w:p>
    <w:p w14:paraId="0AD01FB8" w14:textId="77777777" w:rsidR="00A0719D" w:rsidRDefault="00A0719D" w:rsidP="006B50E7">
      <w:pPr>
        <w:pStyle w:val="Texto"/>
      </w:pPr>
    </w:p>
    <w:p w14:paraId="6D5D7F5A" w14:textId="77777777" w:rsidR="009D6A6B" w:rsidRDefault="006B50E7" w:rsidP="006B50E7">
      <w:pPr>
        <w:pStyle w:val="Texto"/>
      </w:pPr>
      <w:r>
        <w:t xml:space="preserve">Os gerenciadores de </w:t>
      </w:r>
      <w:r>
        <w:rPr>
          <w:i/>
        </w:rPr>
        <w:t>layout</w:t>
      </w:r>
      <w:r>
        <w:t xml:space="preserve"> ajustam automaticamente os objetos-filho assinalando valores</w:t>
      </w:r>
      <w:r w:rsidR="00F82275">
        <w:t xml:space="preserve"> de posicionamento e dimensões, de modo que a interface como um todo mantenha sua proporção e usabilidade (</w:t>
      </w:r>
      <w:proofErr w:type="gramStart"/>
      <w:r w:rsidR="00F82275">
        <w:t>BLANCHETTE;SUMMERFIELD</w:t>
      </w:r>
      <w:proofErr w:type="gramEnd"/>
      <w:r w:rsidR="00F82275">
        <w:t>, 2008; QT PROJECT, 2014n).</w:t>
      </w:r>
    </w:p>
    <w:p w14:paraId="36EB91AA" w14:textId="77777777" w:rsidR="003A02F5" w:rsidRDefault="003A02F5" w:rsidP="006B50E7">
      <w:pPr>
        <w:pStyle w:val="Texto"/>
      </w:pPr>
    </w:p>
    <w:p w14:paraId="063FE4E1" w14:textId="77777777" w:rsidR="003A02F5" w:rsidRDefault="003A02F5" w:rsidP="003A02F5">
      <w:pPr>
        <w:pStyle w:val="Nvel2"/>
        <w:rPr>
          <w:lang w:val="en-GB"/>
        </w:rPr>
      </w:pPr>
      <w:r w:rsidRPr="003A02F5">
        <w:rPr>
          <w:lang w:val="en-GB"/>
        </w:rPr>
        <w:t>SINAIS E SLOTS (</w:t>
      </w:r>
      <w:r w:rsidRPr="003A02F5">
        <w:rPr>
          <w:i/>
          <w:lang w:val="en-GB"/>
        </w:rPr>
        <w:t>SIGNALS AND SLOTS</w:t>
      </w:r>
      <w:r w:rsidRPr="003A02F5">
        <w:rPr>
          <w:lang w:val="en-GB"/>
        </w:rPr>
        <w:t>)</w:t>
      </w:r>
    </w:p>
    <w:p w14:paraId="5C3C2F1A" w14:textId="77777777" w:rsidR="003A02F5" w:rsidRPr="000F640A" w:rsidRDefault="000F640A" w:rsidP="003A02F5">
      <w:pPr>
        <w:pStyle w:val="Texto"/>
        <w:rPr>
          <w:b/>
        </w:rPr>
      </w:pPr>
      <w:r w:rsidRPr="000F640A">
        <w:rPr>
          <w:b/>
        </w:rPr>
        <w:t xml:space="preserve">Colocar texto de </w:t>
      </w:r>
      <w:proofErr w:type="spellStart"/>
      <w:r w:rsidRPr="000F640A">
        <w:rPr>
          <w:b/>
        </w:rPr>
        <w:t>Qt</w:t>
      </w:r>
      <w:proofErr w:type="spellEnd"/>
      <w:r w:rsidRPr="000F640A">
        <w:rPr>
          <w:b/>
        </w:rPr>
        <w:t xml:space="preserve"> Project (2014o</w:t>
      </w:r>
      <w:r>
        <w:rPr>
          <w:b/>
        </w:rPr>
        <w:t xml:space="preserve">) </w:t>
      </w:r>
      <w:hyperlink r:id="rId23" w:history="1">
        <w:r w:rsidRPr="00E521F1">
          <w:rPr>
            <w:rStyle w:val="Hyperlink"/>
            <w:b/>
          </w:rPr>
          <w:t>http://qt-project.org/doc/qt-4.8/signalsandslots.html</w:t>
        </w:r>
      </w:hyperlink>
    </w:p>
    <w:p w14:paraId="0BE7EE76" w14:textId="77777777" w:rsidR="00E3010F" w:rsidRPr="000F640A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F640A">
        <w:rPr>
          <w:rFonts w:ascii="Arial" w:eastAsia="Calibri" w:hAnsi="Arial" w:cs="Arial"/>
          <w:b/>
          <w:sz w:val="24"/>
          <w:szCs w:val="24"/>
        </w:rPr>
        <w:br w:type="page"/>
      </w:r>
    </w:p>
    <w:p w14:paraId="5BB3DB90" w14:textId="77777777" w:rsidR="00711AE5" w:rsidRDefault="00E3010F" w:rsidP="005C778E">
      <w:pPr>
        <w:pStyle w:val="Nvel1"/>
      </w:pPr>
      <w:bookmarkStart w:id="106" w:name="_Toc400328430"/>
      <w:r w:rsidRPr="002A546C">
        <w:lastRenderedPageBreak/>
        <w:t>ALTERNATIVAS AO QT</w:t>
      </w:r>
      <w:bookmarkEnd w:id="106"/>
    </w:p>
    <w:p w14:paraId="1DFB1415" w14:textId="77777777" w:rsidR="00711AE5" w:rsidRPr="003A02F5" w:rsidRDefault="00EE4770" w:rsidP="006B50E7">
      <w:pPr>
        <w:pStyle w:val="Texto"/>
        <w:rPr>
          <w:b/>
        </w:rPr>
      </w:pPr>
      <w:r w:rsidRPr="003A02F5">
        <w:rPr>
          <w:b/>
        </w:rPr>
        <w:t xml:space="preserve">Falar sobre </w:t>
      </w:r>
      <w:proofErr w:type="spellStart"/>
      <w:r w:rsidRPr="003A02F5">
        <w:rPr>
          <w:b/>
        </w:rPr>
        <w:t>Xamarin</w:t>
      </w:r>
      <w:proofErr w:type="spellEnd"/>
      <w:r w:rsidRPr="003A02F5">
        <w:rPr>
          <w:b/>
        </w:rPr>
        <w:t xml:space="preserve">, Mono, </w:t>
      </w:r>
      <w:proofErr w:type="spellStart"/>
      <w:r w:rsidRPr="003A02F5">
        <w:rPr>
          <w:b/>
        </w:rPr>
        <w:t>PhoneGap</w:t>
      </w:r>
      <w:proofErr w:type="spellEnd"/>
      <w:r w:rsidRPr="003A02F5">
        <w:rPr>
          <w:b/>
        </w:rPr>
        <w:t xml:space="preserve">, etc. Atentar sobre </w:t>
      </w:r>
      <w:proofErr w:type="spellStart"/>
      <w:r w:rsidRPr="003A02F5">
        <w:rPr>
          <w:b/>
        </w:rPr>
        <w:t>Xamarin</w:t>
      </w:r>
      <w:proofErr w:type="spellEnd"/>
      <w:r w:rsidRPr="003A02F5">
        <w:rPr>
          <w:b/>
        </w:rPr>
        <w:t xml:space="preserve"> e Mono, parece que são interligadas, não sei o quanto. Talvez se tornasse redundante falar das duas, talvez não</w:t>
      </w:r>
    </w:p>
    <w:p w14:paraId="443E2B44" w14:textId="77777777"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200EAE0A" w14:textId="77777777" w:rsidR="00E3010F" w:rsidRDefault="001A526F" w:rsidP="005C778E">
      <w:pPr>
        <w:pStyle w:val="Nvel1"/>
      </w:pPr>
      <w:bookmarkStart w:id="107" w:name="_Toc400328431"/>
      <w:r>
        <w:lastRenderedPageBreak/>
        <w:t>ESTUDO DE CASO</w:t>
      </w:r>
      <w:bookmarkEnd w:id="107"/>
    </w:p>
    <w:p w14:paraId="6E378368" w14:textId="77777777" w:rsidR="00711AE5" w:rsidRPr="003A02F5" w:rsidRDefault="00EE4770" w:rsidP="006B50E7">
      <w:pPr>
        <w:pStyle w:val="Texto"/>
        <w:rPr>
          <w:b/>
        </w:rPr>
      </w:pPr>
      <w:r w:rsidRPr="003A02F5">
        <w:rPr>
          <w:b/>
        </w:rPr>
        <w:t>Aqui se fala sobre todo o processo de desenvolvimento da aplicação. Quem for escrever o código-fonte provavelmente vai ser quem vai mexer nesse capítulo (até onde eu entendi)</w:t>
      </w:r>
    </w:p>
    <w:p w14:paraId="62B91B73" w14:textId="77777777"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725EEF8E" w14:textId="77777777" w:rsidR="00E3010F" w:rsidRDefault="001A526F" w:rsidP="005C778E">
      <w:pPr>
        <w:pStyle w:val="Nvel1"/>
      </w:pPr>
      <w:bookmarkStart w:id="108" w:name="_Toc400328432"/>
      <w:r>
        <w:lastRenderedPageBreak/>
        <w:t>CONCLUSÃO</w:t>
      </w:r>
      <w:bookmarkEnd w:id="108"/>
    </w:p>
    <w:p w14:paraId="3F190030" w14:textId="77777777" w:rsidR="00711AE5" w:rsidRPr="003A02F5" w:rsidRDefault="00EC3870" w:rsidP="006B50E7">
      <w:pPr>
        <w:pStyle w:val="Texto"/>
        <w:rPr>
          <w:b/>
        </w:rPr>
      </w:pPr>
      <w:r w:rsidRPr="003A02F5">
        <w:rPr>
          <w:b/>
        </w:rPr>
        <w:t>A que resposta chegamos em relação à justificativa de pesquisa? Quais são as considerações finais sobre o desenvolvimento do protótipo, e, consequentemente, sobre o tema de pesquisa</w:t>
      </w:r>
    </w:p>
    <w:p w14:paraId="3D2916F7" w14:textId="77777777"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6C62E04A" w14:textId="77777777" w:rsidR="00E3010F" w:rsidRDefault="001A526F" w:rsidP="005C778E">
      <w:pPr>
        <w:pStyle w:val="Nvel1"/>
      </w:pPr>
      <w:bookmarkStart w:id="109" w:name="_Toc400328433"/>
      <w:r>
        <w:lastRenderedPageBreak/>
        <w:t>TRABALHOS FUTUROS</w:t>
      </w:r>
      <w:bookmarkEnd w:id="109"/>
    </w:p>
    <w:p w14:paraId="28435991" w14:textId="77777777" w:rsidR="00711AE5" w:rsidRPr="003A02F5" w:rsidRDefault="00EC3870" w:rsidP="006B50E7">
      <w:pPr>
        <w:pStyle w:val="Texto"/>
        <w:rPr>
          <w:b/>
        </w:rPr>
      </w:pPr>
      <w:r w:rsidRPr="003A02F5">
        <w:rPr>
          <w:b/>
        </w:rPr>
        <w:t>Quais são as possíveis implementações que poderiam/deveriam (não falar que não deu por tempo) ter sido implementadas, e para que a pesquisa atual serviria de base em uma pesquisa futura (tese, talvez?)</w:t>
      </w:r>
    </w:p>
    <w:p w14:paraId="3ACFCBB2" w14:textId="77777777"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50C63219" w14:textId="77777777" w:rsidR="00E3010F" w:rsidRPr="002A546C" w:rsidRDefault="00E3010F" w:rsidP="005C778E">
      <w:pPr>
        <w:pStyle w:val="Nvel1"/>
      </w:pPr>
      <w:bookmarkStart w:id="110" w:name="_Toc400328434"/>
      <w:r w:rsidRPr="002A546C">
        <w:lastRenderedPageBreak/>
        <w:t>REFERÊNCIAS</w:t>
      </w:r>
      <w:bookmarkEnd w:id="110"/>
    </w:p>
    <w:p w14:paraId="5E7CB907" w14:textId="77777777" w:rsidR="00E221CD" w:rsidRDefault="00E3010F" w:rsidP="005C778E">
      <w:pPr>
        <w:pStyle w:val="Referncia"/>
        <w:rPr>
          <w:lang w:val="pt-BR"/>
        </w:rPr>
      </w:pPr>
      <w:r w:rsidRPr="00FE35B6">
        <w:t>BLANCHETTE</w:t>
      </w:r>
      <w:r w:rsidR="00C5739F" w:rsidRPr="00FE35B6">
        <w:t>,</w:t>
      </w:r>
      <w:r w:rsidRPr="00FE35B6">
        <w:t xml:space="preserve"> J.; SUMMERFIELD</w:t>
      </w:r>
      <w:r w:rsidR="00C5739F" w:rsidRPr="00FE35B6">
        <w:t>,</w:t>
      </w:r>
      <w:r w:rsidRPr="00FE35B6">
        <w:t xml:space="preserve"> M.</w:t>
      </w:r>
      <w:r w:rsidR="00C5739F" w:rsidRPr="00FE35B6">
        <w:t>;</w:t>
      </w:r>
      <w:r w:rsidRPr="00FE35B6">
        <w:t xml:space="preserve"> </w:t>
      </w:r>
      <w:r w:rsidRPr="00FE35B6">
        <w:rPr>
          <w:i/>
        </w:rPr>
        <w:t>C++ GUI Progra</w:t>
      </w:r>
      <w:r w:rsidRPr="005B1B44">
        <w:rPr>
          <w:i/>
        </w:rPr>
        <w:t xml:space="preserve">mming with </w:t>
      </w:r>
      <w:proofErr w:type="spellStart"/>
      <w:r w:rsidRPr="005B1B44">
        <w:rPr>
          <w:i/>
        </w:rPr>
        <w:t>Qt</w:t>
      </w:r>
      <w:proofErr w:type="spellEnd"/>
      <w:r w:rsidRPr="005B1B44">
        <w:rPr>
          <w:i/>
        </w:rPr>
        <w:t xml:space="preserve">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r w:rsidR="00CC3D57">
        <w:fldChar w:fldCharType="begin"/>
      </w:r>
      <w:r w:rsidR="00CC3D57" w:rsidRPr="003D0D9A">
        <w:rPr>
          <w:lang w:val="pt-BR"/>
          <w:rPrChange w:id="111" w:author="Eduardo Rosalem Marcelino" w:date="2014-10-07T22:13:00Z">
            <w:rPr/>
          </w:rPrChange>
        </w:rPr>
        <w:instrText xml:space="preserve"> HYPERLINK "http://www.bogotobogo.com/cplusplus/files/c-gui-programming-with-qt-4-2ndedition.pdf" </w:instrText>
      </w:r>
      <w:r w:rsidR="00CC3D57">
        <w:fldChar w:fldCharType="separate"/>
      </w:r>
      <w:r w:rsidRPr="0033375B">
        <w:rPr>
          <w:rStyle w:val="Hyperlink"/>
          <w:lang w:val="pt-BR"/>
        </w:rPr>
        <w:t>http://www.bogotobogo.com/cplusplus/files/c-gui-programming-with-qt-4-2ndedition.pdf</w:t>
      </w:r>
      <w:r w:rsidR="00CC3D57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31 agosto 2014.</w:t>
      </w:r>
    </w:p>
    <w:p w14:paraId="71D33A79" w14:textId="77777777"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r w:rsidR="00CC3D57">
        <w:fldChar w:fldCharType="begin"/>
      </w:r>
      <w:r w:rsidR="00CC3D57" w:rsidRPr="003D0D9A">
        <w:rPr>
          <w:lang w:val="pt-BR"/>
          <w:rPrChange w:id="112" w:author="Eduardo Rosalem Marcelino" w:date="2014-10-07T22:13:00Z">
            <w:rPr/>
          </w:rPrChange>
        </w:rPr>
        <w:instrText xml:space="preserve"> HYPERLINK "http://www.pucrs.br/edipucrs/online/historiadacomputacao.pdf" </w:instrText>
      </w:r>
      <w:r w:rsidR="00CC3D57">
        <w:fldChar w:fldCharType="separate"/>
      </w:r>
      <w:r w:rsidRPr="00A43958">
        <w:rPr>
          <w:rStyle w:val="Hyperlink"/>
          <w:lang w:val="pt-BR"/>
        </w:rPr>
        <w:t>http://www.pucrs.br/edipucrs/online/historiadacomputacao.pdf</w:t>
      </w:r>
      <w:r w:rsidR="00CC3D57">
        <w:rPr>
          <w:rStyle w:val="Hyperlink"/>
          <w:lang w:val="pt-BR"/>
        </w:rPr>
        <w:fldChar w:fldCharType="end"/>
      </w:r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14:paraId="4F773A9A" w14:textId="77777777" w:rsidR="00367DCF" w:rsidRDefault="00367DCF" w:rsidP="005C778E">
      <w:pPr>
        <w:pStyle w:val="Referncia"/>
        <w:rPr>
          <w:lang w:val="pt-BR"/>
        </w:rPr>
      </w:pPr>
      <w:r w:rsidRPr="00D7687F">
        <w:rPr>
          <w:rPrChange w:id="113" w:author="Eduardo Rosalem Marcelino" w:date="2014-10-13T21:30:00Z">
            <w:rPr>
              <w:lang w:val="pt-BR"/>
            </w:rPr>
          </w:rPrChange>
        </w:rPr>
        <w:t xml:space="preserve">KDE. </w:t>
      </w:r>
      <w:r w:rsidRPr="00D7687F">
        <w:rPr>
          <w:i/>
          <w:rPrChange w:id="114" w:author="Eduardo Rosalem Marcelino" w:date="2014-10-13T21:30:00Z">
            <w:rPr>
              <w:i/>
              <w:lang w:val="pt-BR"/>
            </w:rPr>
          </w:rPrChange>
        </w:rPr>
        <w:t>KDE Project Announced</w:t>
      </w:r>
      <w:r w:rsidRPr="00D7687F">
        <w:rPr>
          <w:rPrChange w:id="115" w:author="Eduardo Rosalem Marcelino" w:date="2014-10-13T21:30:00Z">
            <w:rPr>
              <w:lang w:val="pt-BR"/>
            </w:rPr>
          </w:rPrChange>
        </w:rPr>
        <w:t xml:space="preserve">. 2014a. </w:t>
      </w:r>
      <w:r w:rsidRPr="00367DCF">
        <w:rPr>
          <w:lang w:val="pt-BR"/>
        </w:rPr>
        <w:t xml:space="preserve">Disponível em: </w:t>
      </w:r>
      <w:r>
        <w:rPr>
          <w:lang w:val="pt-BR"/>
        </w:rPr>
        <w:t>&lt;</w:t>
      </w:r>
      <w:r w:rsidR="00CC3D57">
        <w:fldChar w:fldCharType="begin"/>
      </w:r>
      <w:r w:rsidR="00CC3D57" w:rsidRPr="003D0D9A">
        <w:rPr>
          <w:lang w:val="pt-BR"/>
          <w:rPrChange w:id="116" w:author="Eduardo Rosalem Marcelino" w:date="2014-10-07T22:13:00Z">
            <w:rPr/>
          </w:rPrChange>
        </w:rPr>
        <w:instrText xml:space="preserve"> HYPERLINK "http://www.kde.org/announcements/announcement.php" </w:instrText>
      </w:r>
      <w:r w:rsidR="00CC3D57">
        <w:fldChar w:fldCharType="separate"/>
      </w:r>
      <w:r w:rsidRPr="00840034">
        <w:rPr>
          <w:rStyle w:val="Hyperlink"/>
          <w:lang w:val="pt-BR"/>
        </w:rPr>
        <w:t>http://www.kde.org/announcements/announcement.php</w:t>
      </w:r>
      <w:r w:rsidR="00CC3D57">
        <w:rPr>
          <w:rStyle w:val="Hyperlink"/>
          <w:lang w:val="pt-BR"/>
        </w:rPr>
        <w:fldChar w:fldCharType="end"/>
      </w:r>
      <w:r>
        <w:rPr>
          <w:lang w:val="pt-BR"/>
        </w:rPr>
        <w:t>&gt;. Acesso em 28 setembro 2014.</w:t>
      </w:r>
    </w:p>
    <w:p w14:paraId="2C100F85" w14:textId="77777777"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r w:rsidR="00CC3D57">
        <w:fldChar w:fldCharType="begin"/>
      </w:r>
      <w:r w:rsidR="00CC3D57" w:rsidRPr="003D0D9A">
        <w:rPr>
          <w:lang w:val="pt-BR"/>
          <w:rPrChange w:id="117" w:author="Eduardo Rosalem Marcelino" w:date="2014-10-07T22:13:00Z">
            <w:rPr/>
          </w:rPrChange>
        </w:rPr>
        <w:instrText xml:space="preserve"> HYPERLINK "https://userbase.kde.org/Plasma" </w:instrText>
      </w:r>
      <w:r w:rsidR="00CC3D57">
        <w:fldChar w:fldCharType="separate"/>
      </w:r>
      <w:r w:rsidR="003A0163" w:rsidRPr="00840034">
        <w:rPr>
          <w:rStyle w:val="Hyperlink"/>
          <w:lang w:val="pt-BR"/>
        </w:rPr>
        <w:t>https://userbase.kde.org/Plasma</w:t>
      </w:r>
      <w:r w:rsidR="00CC3D57">
        <w:rPr>
          <w:rStyle w:val="Hyperlink"/>
          <w:lang w:val="pt-BR"/>
        </w:rPr>
        <w:fldChar w:fldCharType="end"/>
      </w:r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14:paraId="7F303888" w14:textId="77777777"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What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is</w:t>
      </w:r>
      <w:proofErr w:type="spellEnd"/>
      <w:r>
        <w:rPr>
          <w:i/>
          <w:lang w:val="pt-BR"/>
        </w:rPr>
        <w:t xml:space="preserve"> KDE</w:t>
      </w:r>
      <w:r>
        <w:rPr>
          <w:lang w:val="pt-BR"/>
        </w:rPr>
        <w:t>. 2014c. Disponível em: &lt;</w:t>
      </w:r>
      <w:r w:rsidR="00CC3D57">
        <w:fldChar w:fldCharType="begin"/>
      </w:r>
      <w:r w:rsidR="00CC3D57" w:rsidRPr="003D0D9A">
        <w:rPr>
          <w:lang w:val="pt-BR"/>
          <w:rPrChange w:id="118" w:author="Eduardo Rosalem Marcelino" w:date="2014-10-07T22:13:00Z">
            <w:rPr/>
          </w:rPrChange>
        </w:rPr>
        <w:instrText xml:space="preserve"> HYPERLINK "https://userbase.kde.org/What_is_KDE" </w:instrText>
      </w:r>
      <w:r w:rsidR="00CC3D57">
        <w:fldChar w:fldCharType="separate"/>
      </w:r>
      <w:r w:rsidRPr="00840034">
        <w:rPr>
          <w:rStyle w:val="Hyperlink"/>
          <w:lang w:val="pt-BR"/>
        </w:rPr>
        <w:t>https://userbase.kde.org/What_is_KDE</w:t>
      </w:r>
      <w:r w:rsidR="00CC3D57">
        <w:rPr>
          <w:rStyle w:val="Hyperlink"/>
          <w:lang w:val="pt-BR"/>
        </w:rPr>
        <w:fldChar w:fldCharType="end"/>
      </w:r>
      <w:r>
        <w:rPr>
          <w:lang w:val="pt-BR"/>
        </w:rPr>
        <w:t>&gt;. Acesso em 28 setembro 2014.</w:t>
      </w:r>
    </w:p>
    <w:p w14:paraId="77F5A3BA" w14:textId="77777777" w:rsidR="00123FE5" w:rsidRPr="00123FE5" w:rsidRDefault="00123FE5" w:rsidP="005C778E">
      <w:pPr>
        <w:pStyle w:val="Referncia"/>
        <w:rPr>
          <w:lang w:val="pt-BR"/>
        </w:rPr>
      </w:pPr>
      <w:r w:rsidRPr="00D7687F">
        <w:rPr>
          <w:rPrChange w:id="119" w:author="Eduardo Rosalem Marcelino" w:date="2014-10-13T21:30:00Z">
            <w:rPr>
              <w:lang w:val="pt-BR"/>
            </w:rPr>
          </w:rPrChange>
        </w:rPr>
        <w:t>______</w:t>
      </w:r>
      <w:r w:rsidRPr="00D7687F">
        <w:rPr>
          <w:i/>
          <w:rPrChange w:id="120" w:author="Eduardo Rosalem Marcelino" w:date="2014-10-13T21:30:00Z">
            <w:rPr>
              <w:i/>
              <w:lang w:val="pt-BR"/>
            </w:rPr>
          </w:rPrChange>
        </w:rPr>
        <w:t xml:space="preserve">KDE Free </w:t>
      </w:r>
      <w:proofErr w:type="spellStart"/>
      <w:r w:rsidRPr="00D7687F">
        <w:rPr>
          <w:i/>
          <w:rPrChange w:id="121" w:author="Eduardo Rosalem Marcelino" w:date="2014-10-13T21:30:00Z">
            <w:rPr>
              <w:i/>
              <w:lang w:val="pt-BR"/>
            </w:rPr>
          </w:rPrChange>
        </w:rPr>
        <w:t>Qt</w:t>
      </w:r>
      <w:proofErr w:type="spellEnd"/>
      <w:r w:rsidRPr="00D7687F">
        <w:rPr>
          <w:i/>
          <w:rPrChange w:id="122" w:author="Eduardo Rosalem Marcelino" w:date="2014-10-13T21:30:00Z">
            <w:rPr>
              <w:i/>
              <w:lang w:val="pt-BR"/>
            </w:rPr>
          </w:rPrChange>
        </w:rPr>
        <w:t xml:space="preserve"> Foundation</w:t>
      </w:r>
      <w:r w:rsidRPr="00D7687F">
        <w:rPr>
          <w:rPrChange w:id="123" w:author="Eduardo Rosalem Marcelino" w:date="2014-10-13T21:30:00Z">
            <w:rPr>
              <w:lang w:val="pt-BR"/>
            </w:rPr>
          </w:rPrChange>
        </w:rPr>
        <w:t xml:space="preserve">. 2014d. </w:t>
      </w:r>
      <w:r w:rsidRPr="00123FE5">
        <w:rPr>
          <w:lang w:val="pt-BR"/>
        </w:rPr>
        <w:t>Disponível em: &lt;</w:t>
      </w:r>
      <w:r w:rsidR="00CC3D57">
        <w:fldChar w:fldCharType="begin"/>
      </w:r>
      <w:r w:rsidR="00CC3D57" w:rsidRPr="003D0D9A">
        <w:rPr>
          <w:lang w:val="pt-BR"/>
          <w:rPrChange w:id="124" w:author="Eduardo Rosalem Marcelino" w:date="2014-10-07T22:13:00Z">
            <w:rPr/>
          </w:rPrChange>
        </w:rPr>
        <w:instrText xml:space="preserve"> HYPERLINK "http://www.kde.org/community/whatiskde/kdefreeqtfoundation.php" </w:instrText>
      </w:r>
      <w:r w:rsidR="00CC3D57">
        <w:fldChar w:fldCharType="separate"/>
      </w:r>
      <w:r w:rsidRPr="00840034">
        <w:rPr>
          <w:rStyle w:val="Hyperlink"/>
          <w:lang w:val="pt-BR"/>
        </w:rPr>
        <w:t>http://www.kde.org/community/whatiskde/kdefreeqtfoundation.php</w:t>
      </w:r>
      <w:r w:rsidR="00CC3D57">
        <w:rPr>
          <w:rStyle w:val="Hyperlink"/>
          <w:lang w:val="pt-BR"/>
        </w:rPr>
        <w:fldChar w:fldCharType="end"/>
      </w:r>
      <w:r>
        <w:rPr>
          <w:lang w:val="pt-BR"/>
        </w:rPr>
        <w:t>&gt;. Acesso em 28 setembro 2014.</w:t>
      </w:r>
    </w:p>
    <w:p w14:paraId="25970D2F" w14:textId="77777777" w:rsidR="00231F42" w:rsidRPr="00231F42" w:rsidRDefault="00231F42" w:rsidP="005C778E">
      <w:pPr>
        <w:pStyle w:val="Referncia"/>
        <w:rPr>
          <w:lang w:val="pt-BR"/>
        </w:rPr>
      </w:pPr>
      <w:r w:rsidRPr="00D7687F">
        <w:rPr>
          <w:rPrChange w:id="125" w:author="Eduardo Rosalem Marcelino" w:date="2014-10-13T21:30:00Z">
            <w:rPr>
              <w:lang w:val="pt-BR"/>
            </w:rPr>
          </w:rPrChange>
        </w:rPr>
        <w:t>MOLKE</w:t>
      </w:r>
      <w:r w:rsidR="0064051D" w:rsidRPr="00D7687F">
        <w:rPr>
          <w:rPrChange w:id="126" w:author="Eduardo Rosalem Marcelino" w:date="2014-10-13T21:30:00Z">
            <w:rPr>
              <w:lang w:val="pt-BR"/>
            </w:rPr>
          </w:rPrChange>
        </w:rPr>
        <w:t>N</w:t>
      </w:r>
      <w:r w:rsidRPr="00D7687F">
        <w:rPr>
          <w:rPrChange w:id="127" w:author="Eduardo Rosalem Marcelino" w:date="2014-10-13T21:30:00Z">
            <w:rPr>
              <w:lang w:val="pt-BR"/>
            </w:rPr>
          </w:rPrChange>
        </w:rPr>
        <w:t>TIN</w:t>
      </w:r>
      <w:r w:rsidR="00C5739F" w:rsidRPr="00D7687F">
        <w:rPr>
          <w:rPrChange w:id="128" w:author="Eduardo Rosalem Marcelino" w:date="2014-10-13T21:30:00Z">
            <w:rPr>
              <w:lang w:val="pt-BR"/>
            </w:rPr>
          </w:rPrChange>
        </w:rPr>
        <w:t>,</w:t>
      </w:r>
      <w:r w:rsidRPr="00D7687F">
        <w:rPr>
          <w:rPrChange w:id="129" w:author="Eduardo Rosalem Marcelino" w:date="2014-10-13T21:30:00Z">
            <w:rPr>
              <w:lang w:val="pt-BR"/>
            </w:rPr>
          </w:rPrChange>
        </w:rPr>
        <w:t xml:space="preserve"> D. </w:t>
      </w:r>
      <w:r w:rsidRPr="00D7687F">
        <w:rPr>
          <w:i/>
          <w:rPrChange w:id="130" w:author="Eduardo Rosalem Marcelino" w:date="2014-10-13T21:30:00Z">
            <w:rPr>
              <w:i/>
              <w:lang w:val="pt-BR"/>
            </w:rPr>
          </w:rPrChange>
        </w:rPr>
        <w:t xml:space="preserve">Book of Qt4. </w:t>
      </w:r>
      <w:r w:rsidRPr="00D7687F">
        <w:rPr>
          <w:rPrChange w:id="131" w:author="Eduardo Rosalem Marcelino" w:date="2014-10-13T21:30:00Z">
            <w:rPr>
              <w:lang w:val="pt-BR"/>
            </w:rPr>
          </w:rPrChange>
        </w:rPr>
        <w:t xml:space="preserve">2006. </w:t>
      </w:r>
      <w:r w:rsidRPr="004E5888">
        <w:rPr>
          <w:lang w:val="pt-BR"/>
        </w:rPr>
        <w:t>Disponível em &lt;</w:t>
      </w:r>
      <w:r w:rsidR="00CC3D57">
        <w:fldChar w:fldCharType="begin"/>
      </w:r>
      <w:r w:rsidR="00CC3D57" w:rsidRPr="003D0D9A">
        <w:rPr>
          <w:lang w:val="pt-BR"/>
          <w:rPrChange w:id="132" w:author="Eduardo Rosalem Marcelino" w:date="2014-10-07T22:13:00Z">
            <w:rPr/>
          </w:rPrChange>
        </w:rPr>
        <w:instrText xml:space="preserve"> HYPERLINK "http://www-cs.ccny.cuny.edu/~wolberg/cs221/qt/books/BookOfQt4.pdf" </w:instrText>
      </w:r>
      <w:r w:rsidR="00CC3D57">
        <w:fldChar w:fldCharType="separate"/>
      </w:r>
      <w:r w:rsidRPr="000C5AA3">
        <w:rPr>
          <w:rStyle w:val="Hyperlink"/>
          <w:lang w:val="pt-BR"/>
        </w:rPr>
        <w:t>http://www-cs.ccny.cuny.edu/~wolberg/cs221/qt/books/BookOfQt4.pdf</w:t>
      </w:r>
      <w:r w:rsidR="00CC3D57">
        <w:rPr>
          <w:rStyle w:val="Hyperlink"/>
          <w:lang w:val="pt-BR"/>
        </w:rPr>
        <w:fldChar w:fldCharType="end"/>
      </w:r>
      <w:r>
        <w:rPr>
          <w:lang w:val="pt-BR"/>
        </w:rPr>
        <w:t>&gt;. Acesso em 14 setembro 2014.</w:t>
      </w:r>
    </w:p>
    <w:p w14:paraId="2EE18C3B" w14:textId="77777777" w:rsidR="00E221CD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Creator</w:t>
      </w:r>
      <w:proofErr w:type="spellEnd"/>
      <w:r w:rsidRPr="0033375B">
        <w:rPr>
          <w:i/>
          <w:lang w:val="pt-BR"/>
        </w:rPr>
        <w:t xml:space="preserve"> Enterprise</w:t>
      </w:r>
      <w:r w:rsidRPr="0033375B">
        <w:rPr>
          <w:lang w:val="pt-BR"/>
        </w:rPr>
        <w:t>. 2014</w:t>
      </w:r>
      <w:r w:rsidR="00DA2330">
        <w:rPr>
          <w:lang w:val="pt-BR"/>
        </w:rPr>
        <w:t>a</w:t>
      </w:r>
      <w:r w:rsidRPr="0033375B">
        <w:rPr>
          <w:lang w:val="pt-BR"/>
        </w:rPr>
        <w:t>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r w:rsidR="00CC3D57">
        <w:fldChar w:fldCharType="begin"/>
      </w:r>
      <w:r w:rsidR="00CC3D57" w:rsidRPr="003D0D9A">
        <w:rPr>
          <w:lang w:val="pt-BR"/>
          <w:rPrChange w:id="133" w:author="Eduardo Rosalem Marcelino" w:date="2014-10-07T22:13:00Z">
            <w:rPr/>
          </w:rPrChange>
        </w:rPr>
        <w:instrText xml:space="preserve"> HYPERLINK "http://qt.digia.com/Product" </w:instrText>
      </w:r>
      <w:r w:rsidR="00CC3D57">
        <w:fldChar w:fldCharType="separate"/>
      </w:r>
      <w:r w:rsidRPr="0033375B">
        <w:rPr>
          <w:rStyle w:val="Hyperlink"/>
          <w:lang w:val="pt-BR"/>
        </w:rPr>
        <w:t>http://qt.digia.com/Product</w:t>
      </w:r>
      <w:r w:rsidR="00CC3D57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05 setembro 2014.</w:t>
      </w:r>
    </w:p>
    <w:p w14:paraId="1DCD8A34" w14:textId="77777777" w:rsidR="00DA2330" w:rsidRPr="00DA2330" w:rsidRDefault="00DA2330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Qt</w:t>
      </w:r>
      <w:proofErr w:type="spellEnd"/>
      <w:r>
        <w:rPr>
          <w:i/>
          <w:lang w:val="pt-BR"/>
        </w:rPr>
        <w:t xml:space="preserve"> 5.4 Alpha </w:t>
      </w:r>
      <w:proofErr w:type="spellStart"/>
      <w:r>
        <w:rPr>
          <w:i/>
          <w:lang w:val="pt-BR"/>
        </w:rPr>
        <w:t>Available</w:t>
      </w:r>
      <w:proofErr w:type="spellEnd"/>
      <w:r>
        <w:rPr>
          <w:i/>
          <w:lang w:val="pt-BR"/>
        </w:rPr>
        <w:t>.</w:t>
      </w:r>
      <w:r>
        <w:rPr>
          <w:lang w:val="pt-BR"/>
        </w:rPr>
        <w:t xml:space="preserve"> 2014b. Disponível em: &lt;</w:t>
      </w:r>
      <w:r w:rsidR="00CC3D57">
        <w:fldChar w:fldCharType="begin"/>
      </w:r>
      <w:r w:rsidR="00CC3D57" w:rsidRPr="003D0D9A">
        <w:rPr>
          <w:lang w:val="pt-BR"/>
          <w:rPrChange w:id="134" w:author="Eduardo Rosalem Marcelino" w:date="2014-10-07T22:13:00Z">
            <w:rPr/>
          </w:rPrChange>
        </w:rPr>
        <w:instrText xml:space="preserve"> HYPERLINK "http://blog.qt.digia.com/blog/2014/09/08/qt-5-4-alpha-available/" </w:instrText>
      </w:r>
      <w:r w:rsidR="00CC3D57">
        <w:fldChar w:fldCharType="separate"/>
      </w:r>
      <w:r w:rsidRPr="00DA2330">
        <w:rPr>
          <w:rStyle w:val="Hyperlink"/>
          <w:lang w:val="pt-BR"/>
        </w:rPr>
        <w:t>http://blog.qt.digia.com/blog/2014/09/08/qt-5-4-alpha-available/</w:t>
      </w:r>
      <w:r w:rsidR="00CC3D57">
        <w:rPr>
          <w:rStyle w:val="Hyperlink"/>
          <w:lang w:val="pt-BR"/>
        </w:rPr>
        <w:fldChar w:fldCharType="end"/>
      </w:r>
      <w:r w:rsidRPr="00DA2330">
        <w:rPr>
          <w:lang w:val="pt-BR"/>
        </w:rPr>
        <w:t>&gt;</w:t>
      </w:r>
      <w:r>
        <w:rPr>
          <w:lang w:val="pt-BR"/>
        </w:rPr>
        <w:t>. Acesso em 01 outubro 2014.</w:t>
      </w:r>
    </w:p>
    <w:p w14:paraId="713BAD67" w14:textId="77777777" w:rsidR="00E3010F" w:rsidRPr="0033375B" w:rsidRDefault="00E3010F" w:rsidP="005C778E">
      <w:pPr>
        <w:pStyle w:val="Referncia"/>
        <w:rPr>
          <w:lang w:val="pt-BR"/>
        </w:rPr>
      </w:pPr>
      <w:r w:rsidRPr="00D7687F">
        <w:rPr>
          <w:rPrChange w:id="135" w:author="Eduardo Rosalem Marcelino" w:date="2014-10-13T21:30:00Z">
            <w:rPr>
              <w:lang w:val="pt-BR"/>
            </w:rPr>
          </w:rPrChange>
        </w:rPr>
        <w:t xml:space="preserve">QT PROJECT. </w:t>
      </w:r>
      <w:proofErr w:type="spellStart"/>
      <w:r w:rsidRPr="00D7687F">
        <w:rPr>
          <w:i/>
          <w:rPrChange w:id="136" w:author="Eduardo Rosalem Marcelino" w:date="2014-10-13T21:30:00Z">
            <w:rPr>
              <w:i/>
              <w:lang w:val="pt-BR"/>
            </w:rPr>
          </w:rPrChange>
        </w:rPr>
        <w:t>Qt</w:t>
      </w:r>
      <w:proofErr w:type="spellEnd"/>
      <w:r w:rsidRPr="00D7687F">
        <w:rPr>
          <w:i/>
          <w:rPrChange w:id="137" w:author="Eduardo Rosalem Marcelino" w:date="2014-10-13T21:30:00Z">
            <w:rPr>
              <w:i/>
              <w:lang w:val="pt-BR"/>
            </w:rPr>
          </w:rPrChange>
        </w:rPr>
        <w:t xml:space="preserve"> for </w:t>
      </w:r>
      <w:proofErr w:type="spellStart"/>
      <w:r w:rsidRPr="00D7687F">
        <w:rPr>
          <w:i/>
          <w:rPrChange w:id="138" w:author="Eduardo Rosalem Marcelino" w:date="2014-10-13T21:30:00Z">
            <w:rPr>
              <w:i/>
              <w:lang w:val="pt-BR"/>
            </w:rPr>
          </w:rPrChange>
        </w:rPr>
        <w:t>WinRT</w:t>
      </w:r>
      <w:proofErr w:type="spellEnd"/>
      <w:r w:rsidRPr="00D7687F">
        <w:rPr>
          <w:rPrChange w:id="139" w:author="Eduardo Rosalem Marcelino" w:date="2014-10-13T21:30:00Z">
            <w:rPr>
              <w:lang w:val="pt-BR"/>
            </w:rPr>
          </w:rPrChange>
        </w:rPr>
        <w:t xml:space="preserve">. </w:t>
      </w:r>
      <w:r w:rsidRPr="0033375B">
        <w:rPr>
          <w:lang w:val="pt-BR"/>
        </w:rPr>
        <w:t>2014a. Disponível em: &lt;</w:t>
      </w:r>
      <w:r w:rsidR="00CC3D57">
        <w:fldChar w:fldCharType="begin"/>
      </w:r>
      <w:r w:rsidR="00CC3D57" w:rsidRPr="003D0D9A">
        <w:rPr>
          <w:lang w:val="pt-BR"/>
          <w:rPrChange w:id="140" w:author="Eduardo Rosalem Marcelino" w:date="2014-10-07T22:13:00Z">
            <w:rPr/>
          </w:rPrChange>
        </w:rPr>
        <w:instrText xml:space="preserve"> HYPERLINK "http://qt-project.org/wiki/WinRT" </w:instrText>
      </w:r>
      <w:r w:rsidR="00CC3D57">
        <w:fldChar w:fldCharType="separate"/>
      </w:r>
      <w:r w:rsidRPr="0033375B">
        <w:rPr>
          <w:rStyle w:val="Hyperlink"/>
          <w:lang w:val="pt-BR"/>
        </w:rPr>
        <w:t>http://qt-project.org/wiki/WinRT</w:t>
      </w:r>
      <w:r w:rsidR="00CC3D57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28 agosto 2014.</w:t>
      </w:r>
    </w:p>
    <w:p w14:paraId="19783152" w14:textId="77777777"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proofErr w:type="spellStart"/>
      <w:r w:rsidRPr="0033375B">
        <w:rPr>
          <w:i/>
          <w:lang w:val="pt-BR"/>
        </w:rPr>
        <w:t>Supported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Platforms</w:t>
      </w:r>
      <w:proofErr w:type="spellEnd"/>
      <w:r w:rsidRPr="0033375B">
        <w:rPr>
          <w:lang w:val="pt-BR"/>
        </w:rPr>
        <w:t>. 2014b. Disponível em: &lt;</w:t>
      </w:r>
      <w:r w:rsidR="00CC3D57">
        <w:fldChar w:fldCharType="begin"/>
      </w:r>
      <w:r w:rsidR="00CC3D57" w:rsidRPr="003D0D9A">
        <w:rPr>
          <w:lang w:val="pt-BR"/>
          <w:rPrChange w:id="141" w:author="Eduardo Rosalem Marcelino" w:date="2014-10-07T22:13:00Z">
            <w:rPr/>
          </w:rPrChange>
        </w:rPr>
        <w:instrText xml:space="preserve"> HYPERLINK "http://qt-project.org/doc/qt-5/supported-platforms.html" </w:instrText>
      </w:r>
      <w:r w:rsidR="00CC3D57">
        <w:fldChar w:fldCharType="separate"/>
      </w:r>
      <w:r w:rsidRPr="0033375B">
        <w:rPr>
          <w:rStyle w:val="Hyperlink"/>
          <w:lang w:val="pt-BR"/>
        </w:rPr>
        <w:t>http://qt-project.org/doc/qt-5/supported-platforms.html</w:t>
      </w:r>
      <w:r w:rsidR="00CC3D57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31 agosto 2014.</w:t>
      </w:r>
    </w:p>
    <w:p w14:paraId="3308D5A8" w14:textId="77777777"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r w:rsidR="00CC3D57">
        <w:fldChar w:fldCharType="begin"/>
      </w:r>
      <w:r w:rsidR="00CC3D57" w:rsidRPr="003D0D9A">
        <w:rPr>
          <w:lang w:val="pt-BR"/>
          <w:rPrChange w:id="142" w:author="Eduardo Rosalem Marcelino" w:date="2014-10-07T22:13:00Z">
            <w:rPr/>
          </w:rPrChange>
        </w:rPr>
        <w:instrText xml:space="preserve"> HYPERLINK "http://qt-project.org/doc/qtcreator-3.2/creator-overview.html" </w:instrText>
      </w:r>
      <w:r w:rsidR="00CC3D57">
        <w:fldChar w:fldCharType="separate"/>
      </w:r>
      <w:r w:rsidRPr="0033375B">
        <w:rPr>
          <w:rStyle w:val="Hyperlink"/>
          <w:lang w:val="pt-BR"/>
        </w:rPr>
        <w:t>http://qt-project.org/doc/qtcreator-3.2/creator-overview.html</w:t>
      </w:r>
      <w:r w:rsidR="00CC3D57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31 agosto 2014.</w:t>
      </w:r>
    </w:p>
    <w:p w14:paraId="74F950B7" w14:textId="77777777"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Quick</w:t>
      </w:r>
      <w:proofErr w:type="spellEnd"/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r w:rsidR="00CC3D57">
        <w:fldChar w:fldCharType="begin"/>
      </w:r>
      <w:r w:rsidR="00CC3D57" w:rsidRPr="003D0D9A">
        <w:rPr>
          <w:lang w:val="pt-BR"/>
          <w:rPrChange w:id="143" w:author="Eduardo Rosalem Marcelino" w:date="2014-10-07T22:13:00Z">
            <w:rPr/>
          </w:rPrChange>
        </w:rPr>
        <w:instrText xml:space="preserve"> HYPERLINK "http://qt-project.org/doc/qt-5/qtquick-index.html" </w:instrText>
      </w:r>
      <w:r w:rsidR="00CC3D57">
        <w:fldChar w:fldCharType="separate"/>
      </w:r>
      <w:r w:rsidRPr="0033375B">
        <w:rPr>
          <w:rStyle w:val="Hyperlink"/>
          <w:lang w:val="pt-BR"/>
        </w:rPr>
        <w:t>http://qt-project.org/doc/qt-5/qtquick-index.html</w:t>
      </w:r>
      <w:r w:rsidR="00CC3D57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01 setembro 2014.</w:t>
      </w:r>
    </w:p>
    <w:p w14:paraId="1B9A6FA6" w14:textId="77777777"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</w:t>
      </w:r>
      <w:proofErr w:type="spellStart"/>
      <w:r w:rsidR="00E42D82">
        <w:rPr>
          <w:i/>
          <w:lang w:val="pt-BR"/>
        </w:rPr>
        <w:t>Applications</w:t>
      </w:r>
      <w:proofErr w:type="spellEnd"/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r w:rsidR="00D7687F">
        <w:fldChar w:fldCharType="begin"/>
      </w:r>
      <w:r w:rsidR="00D7687F" w:rsidRPr="00D7687F">
        <w:rPr>
          <w:lang w:val="pt-BR"/>
          <w:rPrChange w:id="144" w:author="Eduardo Rosalem Marcelino" w:date="2014-10-13T21:35:00Z">
            <w:rPr/>
          </w:rPrChange>
        </w:rPr>
        <w:instrText xml:space="preserve"> HYPERLINK "http://qt-project.org/doc/qt-5/qmlapplications.html" </w:instrText>
      </w:r>
      <w:r w:rsidR="00D7687F">
        <w:fldChar w:fldCharType="separate"/>
      </w:r>
      <w:r w:rsidRPr="0033375B">
        <w:rPr>
          <w:rStyle w:val="Hyperlink"/>
          <w:lang w:val="pt-BR"/>
        </w:rPr>
        <w:t>http://qt-project.org/doc/qt-5/qmlapplications.html</w:t>
      </w:r>
      <w:r w:rsidR="00D7687F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01 setembro 2014.</w:t>
      </w:r>
    </w:p>
    <w:p w14:paraId="0EB9EDD4" w14:textId="77777777"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proofErr w:type="spellStart"/>
      <w:r w:rsidR="00E3010F" w:rsidRPr="0033375B">
        <w:rPr>
          <w:i/>
          <w:lang w:val="pt-BR"/>
        </w:rPr>
        <w:t>Qt</w:t>
      </w:r>
      <w:proofErr w:type="spellEnd"/>
      <w:r w:rsidR="00E3010F" w:rsidRPr="0033375B">
        <w:rPr>
          <w:i/>
          <w:lang w:val="pt-BR"/>
        </w:rPr>
        <w:t xml:space="preserve"> </w:t>
      </w:r>
      <w:proofErr w:type="spellStart"/>
      <w:r w:rsidR="00E3010F" w:rsidRPr="0033375B">
        <w:rPr>
          <w:i/>
          <w:lang w:val="pt-BR"/>
        </w:rPr>
        <w:t>Widgets</w:t>
      </w:r>
      <w:proofErr w:type="spellEnd"/>
      <w:r w:rsidR="00E3010F" w:rsidRPr="0033375B">
        <w:rPr>
          <w:i/>
          <w:lang w:val="pt-BR"/>
        </w:rPr>
        <w:t>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r w:rsidR="00CC3D57">
        <w:fldChar w:fldCharType="begin"/>
      </w:r>
      <w:r w:rsidR="00CC3D57" w:rsidRPr="003D0D9A">
        <w:rPr>
          <w:lang w:val="pt-BR"/>
          <w:rPrChange w:id="145" w:author="Eduardo Rosalem Marcelino" w:date="2014-10-07T22:13:00Z">
            <w:rPr/>
          </w:rPrChange>
        </w:rPr>
        <w:instrText xml:space="preserve"> HYPERLINK "http://qt-project.org/doc/qt-5/qtwidgets-index.html" </w:instrText>
      </w:r>
      <w:r w:rsidR="00CC3D57">
        <w:fldChar w:fldCharType="separate"/>
      </w:r>
      <w:r w:rsidR="00E3010F" w:rsidRPr="0033375B">
        <w:rPr>
          <w:rStyle w:val="Hyperlink"/>
          <w:lang w:val="pt-BR"/>
        </w:rPr>
        <w:t>http://qt-project.org/doc/qt-5/qtwidgets-index.html</w:t>
      </w:r>
      <w:r w:rsidR="00CC3D57">
        <w:rPr>
          <w:rStyle w:val="Hyperlink"/>
          <w:lang w:val="pt-BR"/>
        </w:rPr>
        <w:fldChar w:fldCharType="end"/>
      </w:r>
      <w:r w:rsidR="00E3010F" w:rsidRPr="0033375B">
        <w:rPr>
          <w:lang w:val="pt-BR"/>
        </w:rPr>
        <w:t>&gt;. Acesso em 01 setembro 2014.</w:t>
      </w:r>
    </w:p>
    <w:p w14:paraId="0DE58C2D" w14:textId="77777777" w:rsidR="001A526F" w:rsidRDefault="001A526F" w:rsidP="005C778E">
      <w:pPr>
        <w:pStyle w:val="Referncia"/>
        <w:rPr>
          <w:lang w:val="pt-BR"/>
        </w:rPr>
      </w:pPr>
      <w:r w:rsidRPr="00D7687F">
        <w:rPr>
          <w:rPrChange w:id="146" w:author="Eduardo Rosalem Marcelino" w:date="2014-10-13T21:30:00Z">
            <w:rPr>
              <w:lang w:val="pt-BR"/>
            </w:rPr>
          </w:rPrChange>
        </w:rPr>
        <w:t>_</w:t>
      </w:r>
      <w:r w:rsidR="00E42D82" w:rsidRPr="00D7687F">
        <w:rPr>
          <w:rPrChange w:id="147" w:author="Eduardo Rosalem Marcelino" w:date="2014-10-13T21:30:00Z">
            <w:rPr>
              <w:lang w:val="pt-BR"/>
            </w:rPr>
          </w:rPrChange>
        </w:rPr>
        <w:t>_</w:t>
      </w:r>
      <w:r w:rsidRPr="00D7687F">
        <w:rPr>
          <w:rPrChange w:id="148" w:author="Eduardo Rosalem Marcelino" w:date="2014-10-13T21:30:00Z">
            <w:rPr>
              <w:lang w:val="pt-BR"/>
            </w:rPr>
          </w:rPrChange>
        </w:rPr>
        <w:t>____</w:t>
      </w:r>
      <w:r w:rsidRPr="00D7687F">
        <w:rPr>
          <w:i/>
          <w:rPrChange w:id="149" w:author="Eduardo Rosalem Marcelino" w:date="2014-10-13T21:30:00Z">
            <w:rPr>
              <w:i/>
              <w:lang w:val="pt-BR"/>
            </w:rPr>
          </w:rPrChange>
        </w:rPr>
        <w:t xml:space="preserve">New Features in </w:t>
      </w:r>
      <w:proofErr w:type="spellStart"/>
      <w:r w:rsidRPr="00D7687F">
        <w:rPr>
          <w:i/>
          <w:rPrChange w:id="150" w:author="Eduardo Rosalem Marcelino" w:date="2014-10-13T21:30:00Z">
            <w:rPr>
              <w:i/>
              <w:lang w:val="pt-BR"/>
            </w:rPr>
          </w:rPrChange>
        </w:rPr>
        <w:t>Qt</w:t>
      </w:r>
      <w:proofErr w:type="spellEnd"/>
      <w:r w:rsidRPr="00D7687F">
        <w:rPr>
          <w:i/>
          <w:rPrChange w:id="151" w:author="Eduardo Rosalem Marcelino" w:date="2014-10-13T21:30:00Z">
            <w:rPr>
              <w:i/>
              <w:lang w:val="pt-BR"/>
            </w:rPr>
          </w:rPrChange>
        </w:rPr>
        <w:t xml:space="preserve"> 5.3</w:t>
      </w:r>
      <w:r w:rsidRPr="00D7687F">
        <w:rPr>
          <w:rPrChange w:id="152" w:author="Eduardo Rosalem Marcelino" w:date="2014-10-13T21:30:00Z">
            <w:rPr>
              <w:lang w:val="pt-BR"/>
            </w:rPr>
          </w:rPrChange>
        </w:rPr>
        <w:t xml:space="preserve">. 2014g. </w:t>
      </w:r>
      <w:r w:rsidRPr="0033375B">
        <w:rPr>
          <w:lang w:val="pt-BR"/>
        </w:rPr>
        <w:t>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r w:rsidR="00CC3D57">
        <w:fldChar w:fldCharType="begin"/>
      </w:r>
      <w:r w:rsidR="00CC3D57" w:rsidRPr="003D0D9A">
        <w:rPr>
          <w:lang w:val="pt-BR"/>
          <w:rPrChange w:id="153" w:author="Eduardo Rosalem Marcelino" w:date="2014-10-07T22:13:00Z">
            <w:rPr/>
          </w:rPrChange>
        </w:rPr>
        <w:instrText xml:space="preserve"> HYPERLINK "http://qt-project.org/wiki/New-Features-in-Qt-5.3" </w:instrText>
      </w:r>
      <w:r w:rsidR="00CC3D57">
        <w:fldChar w:fldCharType="separate"/>
      </w:r>
      <w:r w:rsidRPr="0033375B">
        <w:rPr>
          <w:rStyle w:val="Hyperlink"/>
          <w:lang w:val="pt-BR"/>
        </w:rPr>
        <w:t>http://qt-project.org/wiki/New-Features-in-Qt-5.3</w:t>
      </w:r>
      <w:r w:rsidR="00CC3D57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05 setembro 2014.</w:t>
      </w:r>
    </w:p>
    <w:p w14:paraId="3A3F49A1" w14:textId="77777777"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Qt</w:t>
      </w:r>
      <w:proofErr w:type="spellEnd"/>
      <w:r>
        <w:rPr>
          <w:i/>
          <w:lang w:val="pt-BR"/>
        </w:rPr>
        <w:t xml:space="preserve"> QML</w:t>
      </w:r>
      <w:r>
        <w:rPr>
          <w:lang w:val="pt-BR"/>
        </w:rPr>
        <w:t>. 2014h. Disponível em: &lt;</w:t>
      </w:r>
      <w:r w:rsidR="00CC3D57">
        <w:fldChar w:fldCharType="begin"/>
      </w:r>
      <w:r w:rsidR="00CC3D57" w:rsidRPr="003D0D9A">
        <w:rPr>
          <w:lang w:val="pt-BR"/>
          <w:rPrChange w:id="154" w:author="Eduardo Rosalem Marcelino" w:date="2014-10-07T22:13:00Z">
            <w:rPr/>
          </w:rPrChange>
        </w:rPr>
        <w:instrText xml:space="preserve"> HYPERLINK "http://qt-project.org/doc/qt-5/qtqml-index.html" </w:instrText>
      </w:r>
      <w:r w:rsidR="00CC3D57">
        <w:fldChar w:fldCharType="separate"/>
      </w:r>
      <w:r w:rsidRPr="00F67F96">
        <w:rPr>
          <w:rStyle w:val="Hyperlink"/>
          <w:lang w:val="pt-BR"/>
        </w:rPr>
        <w:t>http://qt-project.org/doc/qt-5/qtqml-index.html</w:t>
      </w:r>
      <w:r w:rsidR="00CC3D57">
        <w:rPr>
          <w:rStyle w:val="Hyperlink"/>
          <w:lang w:val="pt-BR"/>
        </w:rPr>
        <w:fldChar w:fldCharType="end"/>
      </w:r>
      <w:r>
        <w:rPr>
          <w:lang w:val="pt-BR"/>
        </w:rPr>
        <w:t>&gt;. Acesso em 19 setembro 2014.</w:t>
      </w:r>
    </w:p>
    <w:p w14:paraId="28F87091" w14:textId="77777777" w:rsidR="00076C92" w:rsidRDefault="00076C92" w:rsidP="005C778E">
      <w:pPr>
        <w:pStyle w:val="Referncia"/>
        <w:rPr>
          <w:lang w:val="pt-BR"/>
        </w:rPr>
      </w:pPr>
      <w:r w:rsidRPr="00D7687F">
        <w:rPr>
          <w:rPrChange w:id="155" w:author="Eduardo Rosalem Marcelino" w:date="2014-10-13T21:30:00Z">
            <w:rPr>
              <w:lang w:val="pt-BR"/>
            </w:rPr>
          </w:rPrChange>
        </w:rPr>
        <w:t>______</w:t>
      </w:r>
      <w:proofErr w:type="spellStart"/>
      <w:r w:rsidRPr="00D7687F">
        <w:rPr>
          <w:i/>
          <w:rPrChange w:id="156" w:author="Eduardo Rosalem Marcelino" w:date="2014-10-13T21:30:00Z">
            <w:rPr>
              <w:i/>
              <w:lang w:val="pt-BR"/>
            </w:rPr>
          </w:rPrChange>
        </w:rPr>
        <w:t>Qt</w:t>
      </w:r>
      <w:proofErr w:type="spellEnd"/>
      <w:r w:rsidRPr="00D7687F">
        <w:rPr>
          <w:i/>
          <w:rPrChange w:id="157" w:author="Eduardo Rosalem Marcelino" w:date="2014-10-13T21:30:00Z">
            <w:rPr>
              <w:i/>
              <w:lang w:val="pt-BR"/>
            </w:rPr>
          </w:rPrChange>
        </w:rPr>
        <w:t xml:space="preserve"> Widgets C++ Classes.</w:t>
      </w:r>
      <w:r w:rsidR="000B307D" w:rsidRPr="00D7687F">
        <w:rPr>
          <w:rPrChange w:id="158" w:author="Eduardo Rosalem Marcelino" w:date="2014-10-13T21:30:00Z">
            <w:rPr>
              <w:lang w:val="pt-BR"/>
            </w:rPr>
          </w:rPrChange>
        </w:rPr>
        <w:t xml:space="preserve"> 2014i. </w:t>
      </w:r>
      <w:r w:rsidR="000B307D">
        <w:rPr>
          <w:lang w:val="pt-BR"/>
        </w:rPr>
        <w:t>Disponível em: &lt;</w:t>
      </w:r>
      <w:r w:rsidR="00CC3D57">
        <w:fldChar w:fldCharType="begin"/>
      </w:r>
      <w:r w:rsidR="00CC3D57" w:rsidRPr="003D0D9A">
        <w:rPr>
          <w:lang w:val="pt-BR"/>
          <w:rPrChange w:id="159" w:author="Eduardo Rosalem Marcelino" w:date="2014-10-07T22:13:00Z">
            <w:rPr/>
          </w:rPrChange>
        </w:rPr>
        <w:instrText xml:space="preserve"> HYPERLINK "http://qt-project.org/doc/qt-5/qtwidgets-module.html" </w:instrText>
      </w:r>
      <w:r w:rsidR="00CC3D57">
        <w:fldChar w:fldCharType="separate"/>
      </w:r>
      <w:r w:rsidR="000B307D" w:rsidRPr="00387583">
        <w:rPr>
          <w:rStyle w:val="Hyperlink"/>
          <w:lang w:val="pt-BR"/>
        </w:rPr>
        <w:t>http://qt-project.org/doc/qt-5/qtwidgets-module.html</w:t>
      </w:r>
      <w:r w:rsidR="00CC3D57">
        <w:rPr>
          <w:rStyle w:val="Hyperlink"/>
          <w:lang w:val="pt-BR"/>
        </w:rPr>
        <w:fldChar w:fldCharType="end"/>
      </w:r>
      <w:r w:rsidR="000B307D">
        <w:rPr>
          <w:lang w:val="pt-BR"/>
        </w:rPr>
        <w:t>&gt;. Acesso em 30 setembro 2014.</w:t>
      </w:r>
    </w:p>
    <w:p w14:paraId="5E0344AA" w14:textId="77777777"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User</w:t>
      </w:r>
      <w:proofErr w:type="spellEnd"/>
      <w:r>
        <w:rPr>
          <w:i/>
          <w:lang w:val="pt-BR"/>
        </w:rPr>
        <w:t xml:space="preserve"> Interfaces.</w:t>
      </w:r>
      <w:r w:rsidR="009D6A6B">
        <w:rPr>
          <w:lang w:val="pt-BR"/>
        </w:rPr>
        <w:t xml:space="preserve"> 2014</w:t>
      </w:r>
      <w:r>
        <w:rPr>
          <w:lang w:val="pt-BR"/>
        </w:rPr>
        <w:t>j. Disponível em: &lt;</w:t>
      </w:r>
      <w:r w:rsidR="00CC3D57">
        <w:fldChar w:fldCharType="begin"/>
      </w:r>
      <w:r w:rsidR="00CC3D57" w:rsidRPr="003D0D9A">
        <w:rPr>
          <w:lang w:val="pt-BR"/>
          <w:rPrChange w:id="160" w:author="Eduardo Rosalem Marcelino" w:date="2014-10-07T22:13:00Z">
            <w:rPr/>
          </w:rPrChange>
        </w:rPr>
        <w:instrText xml:space="preserve"> HYPERLINK "http://qt-project.org/doc/qt-5/topics-ui.html" </w:instrText>
      </w:r>
      <w:r w:rsidR="00CC3D57">
        <w:fldChar w:fldCharType="separate"/>
      </w:r>
      <w:r w:rsidRPr="00387583">
        <w:rPr>
          <w:rStyle w:val="Hyperlink"/>
          <w:lang w:val="pt-BR"/>
        </w:rPr>
        <w:t>http://qt-project.org/doc/qt-5/topics-ui.html</w:t>
      </w:r>
      <w:r w:rsidR="00CC3D57">
        <w:rPr>
          <w:rStyle w:val="Hyperlink"/>
          <w:lang w:val="pt-BR"/>
        </w:rPr>
        <w:fldChar w:fldCharType="end"/>
      </w:r>
      <w:r>
        <w:rPr>
          <w:lang w:val="pt-BR"/>
        </w:rPr>
        <w:t>&gt;. Acesso em 30 setembro 2014.</w:t>
      </w:r>
    </w:p>
    <w:p w14:paraId="3E6E0D5E" w14:textId="77777777" w:rsidR="000B307D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proofErr w:type="spellStart"/>
      <w:r w:rsidRPr="000B307D">
        <w:rPr>
          <w:i/>
          <w:lang w:val="pt-BR"/>
        </w:rPr>
        <w:t>Qt</w:t>
      </w:r>
      <w:proofErr w:type="spellEnd"/>
      <w:r w:rsidRPr="000B307D">
        <w:rPr>
          <w:i/>
          <w:lang w:val="pt-BR"/>
        </w:rPr>
        <w:t xml:space="preserve"> </w:t>
      </w:r>
      <w:proofErr w:type="spellStart"/>
      <w:r w:rsidRPr="000B307D">
        <w:rPr>
          <w:i/>
          <w:lang w:val="pt-BR"/>
        </w:rPr>
        <w:t>WebKit</w:t>
      </w:r>
      <w:proofErr w:type="spellEnd"/>
      <w:r w:rsidRPr="000B307D">
        <w:rPr>
          <w:i/>
          <w:lang w:val="pt-BR"/>
        </w:rPr>
        <w:t>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r w:rsidR="00CC3D57">
        <w:fldChar w:fldCharType="begin"/>
      </w:r>
      <w:r w:rsidR="00CC3D57" w:rsidRPr="003D0D9A">
        <w:rPr>
          <w:lang w:val="pt-BR"/>
          <w:rPrChange w:id="161" w:author="Eduardo Rosalem Marcelino" w:date="2014-10-07T22:13:00Z">
            <w:rPr/>
          </w:rPrChange>
        </w:rPr>
        <w:instrText xml:space="preserve"> HYPERLINK "http://qt-project.org/doc/qt-5/qtwebkit-index.html" </w:instrText>
      </w:r>
      <w:r w:rsidR="00CC3D57">
        <w:fldChar w:fldCharType="separate"/>
      </w:r>
      <w:r w:rsidRPr="000B307D">
        <w:rPr>
          <w:rStyle w:val="Hyperlink"/>
          <w:lang w:val="pt-BR"/>
        </w:rPr>
        <w:t>http://qt-project.org/doc/qt-5/qtwebkit-index.html</w:t>
      </w:r>
      <w:r w:rsidR="00CC3D57">
        <w:rPr>
          <w:rStyle w:val="Hyperlink"/>
          <w:lang w:val="pt-BR"/>
        </w:rPr>
        <w:fldChar w:fldCharType="end"/>
      </w:r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14:paraId="1F03A04C" w14:textId="77777777" w:rsidR="00EF3FEC" w:rsidRDefault="00EF3FEC" w:rsidP="005C778E">
      <w:pPr>
        <w:pStyle w:val="Referncia"/>
        <w:rPr>
          <w:lang w:val="pt-BR"/>
        </w:rPr>
      </w:pPr>
      <w:r w:rsidRPr="00D7687F">
        <w:rPr>
          <w:rPrChange w:id="162" w:author="Eduardo Rosalem Marcelino" w:date="2014-10-13T21:30:00Z">
            <w:rPr>
              <w:lang w:val="pt-BR"/>
            </w:rPr>
          </w:rPrChange>
        </w:rPr>
        <w:t>______</w:t>
      </w:r>
      <w:proofErr w:type="spellStart"/>
      <w:r w:rsidRPr="00D7687F">
        <w:rPr>
          <w:i/>
          <w:rPrChange w:id="163" w:author="Eduardo Rosalem Marcelino" w:date="2014-10-13T21:30:00Z">
            <w:rPr>
              <w:i/>
              <w:lang w:val="pt-BR"/>
            </w:rPr>
          </w:rPrChange>
        </w:rPr>
        <w:t>Whats’s</w:t>
      </w:r>
      <w:proofErr w:type="spellEnd"/>
      <w:r w:rsidRPr="00D7687F">
        <w:rPr>
          <w:i/>
          <w:rPrChange w:id="164" w:author="Eduardo Rosalem Marcelino" w:date="2014-10-13T21:30:00Z">
            <w:rPr>
              <w:i/>
              <w:lang w:val="pt-BR"/>
            </w:rPr>
          </w:rPrChange>
        </w:rPr>
        <w:t xml:space="preserve"> New in </w:t>
      </w:r>
      <w:proofErr w:type="spellStart"/>
      <w:r w:rsidRPr="00D7687F">
        <w:rPr>
          <w:i/>
          <w:rPrChange w:id="165" w:author="Eduardo Rosalem Marcelino" w:date="2014-10-13T21:30:00Z">
            <w:rPr>
              <w:i/>
              <w:lang w:val="pt-BR"/>
            </w:rPr>
          </w:rPrChange>
        </w:rPr>
        <w:t>Qt</w:t>
      </w:r>
      <w:proofErr w:type="spellEnd"/>
      <w:r w:rsidRPr="00D7687F">
        <w:rPr>
          <w:i/>
          <w:rPrChange w:id="166" w:author="Eduardo Rosalem Marcelino" w:date="2014-10-13T21:30:00Z">
            <w:rPr>
              <w:i/>
              <w:lang w:val="pt-BR"/>
            </w:rPr>
          </w:rPrChange>
        </w:rPr>
        <w:t xml:space="preserve"> 4.</w:t>
      </w:r>
      <w:r w:rsidRPr="00D7687F">
        <w:rPr>
          <w:rPrChange w:id="167" w:author="Eduardo Rosalem Marcelino" w:date="2014-10-13T21:30:00Z">
            <w:rPr>
              <w:lang w:val="pt-BR"/>
            </w:rPr>
          </w:rPrChange>
        </w:rPr>
        <w:t xml:space="preserve"> 2014l. </w:t>
      </w:r>
      <w:r>
        <w:rPr>
          <w:lang w:val="pt-BR"/>
        </w:rPr>
        <w:t>Disponível em: &lt;</w:t>
      </w:r>
      <w:r w:rsidR="00CC3D57">
        <w:fldChar w:fldCharType="begin"/>
      </w:r>
      <w:r w:rsidR="00CC3D57" w:rsidRPr="003D0D9A">
        <w:rPr>
          <w:lang w:val="pt-BR"/>
          <w:rPrChange w:id="168" w:author="Eduardo Rosalem Marcelino" w:date="2014-10-07T22:13:00Z">
            <w:rPr/>
          </w:rPrChange>
        </w:rPr>
        <w:instrText xml:space="preserve"> HYPERLINK "http://qt-project.org/doc/qt-4.8/qt4-intro.html" </w:instrText>
      </w:r>
      <w:r w:rsidR="00CC3D57">
        <w:fldChar w:fldCharType="separate"/>
      </w:r>
      <w:r w:rsidRPr="00EF3FEC">
        <w:rPr>
          <w:rStyle w:val="Hyperlink"/>
          <w:lang w:val="pt-BR"/>
        </w:rPr>
        <w:t>http://qt-project.org/doc/qt-4.8/qt4-intro.html</w:t>
      </w:r>
      <w:r w:rsidR="00CC3D57">
        <w:rPr>
          <w:rStyle w:val="Hyperlink"/>
          <w:lang w:val="pt-BR"/>
        </w:rPr>
        <w:fldChar w:fldCharType="end"/>
      </w:r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</w:t>
      </w:r>
      <w:r>
        <w:rPr>
          <w:lang w:val="pt-BR"/>
        </w:rPr>
        <w:t xml:space="preserve"> 2014.</w:t>
      </w:r>
    </w:p>
    <w:p w14:paraId="69295295" w14:textId="77777777" w:rsidR="00EF3FEC" w:rsidRDefault="00EF3FEC" w:rsidP="005C778E">
      <w:pPr>
        <w:pStyle w:val="Referncia"/>
        <w:rPr>
          <w:lang w:val="pt-BR"/>
        </w:rPr>
      </w:pPr>
      <w:r w:rsidRPr="00D7687F">
        <w:rPr>
          <w:rPrChange w:id="169" w:author="Eduardo Rosalem Marcelino" w:date="2014-10-13T21:30:00Z">
            <w:rPr>
              <w:lang w:val="pt-BR"/>
            </w:rPr>
          </w:rPrChange>
        </w:rPr>
        <w:t>______</w:t>
      </w:r>
      <w:r w:rsidRPr="00D7687F">
        <w:rPr>
          <w:i/>
          <w:rPrChange w:id="170" w:author="Eduardo Rosalem Marcelino" w:date="2014-10-13T21:30:00Z">
            <w:rPr>
              <w:i/>
              <w:lang w:val="pt-BR"/>
            </w:rPr>
          </w:rPrChange>
        </w:rPr>
        <w:t xml:space="preserve">What’s New in </w:t>
      </w:r>
      <w:proofErr w:type="spellStart"/>
      <w:r w:rsidRPr="00D7687F">
        <w:rPr>
          <w:i/>
          <w:rPrChange w:id="171" w:author="Eduardo Rosalem Marcelino" w:date="2014-10-13T21:30:00Z">
            <w:rPr>
              <w:i/>
              <w:lang w:val="pt-BR"/>
            </w:rPr>
          </w:rPrChange>
        </w:rPr>
        <w:t>Qt</w:t>
      </w:r>
      <w:proofErr w:type="spellEnd"/>
      <w:r w:rsidRPr="00D7687F">
        <w:rPr>
          <w:i/>
          <w:rPrChange w:id="172" w:author="Eduardo Rosalem Marcelino" w:date="2014-10-13T21:30:00Z">
            <w:rPr>
              <w:i/>
              <w:lang w:val="pt-BR"/>
            </w:rPr>
          </w:rPrChange>
        </w:rPr>
        <w:t xml:space="preserve"> 5.</w:t>
      </w:r>
      <w:r w:rsidRPr="00D7687F">
        <w:rPr>
          <w:rPrChange w:id="173" w:author="Eduardo Rosalem Marcelino" w:date="2014-10-13T21:30:00Z">
            <w:rPr>
              <w:lang w:val="pt-BR"/>
            </w:rPr>
          </w:rPrChange>
        </w:rPr>
        <w:t xml:space="preserve"> 2014m. </w:t>
      </w:r>
      <w:r>
        <w:rPr>
          <w:lang w:val="pt-BR"/>
        </w:rPr>
        <w:t>Disponível em: &lt;</w:t>
      </w:r>
      <w:r w:rsidR="00CC3D57">
        <w:fldChar w:fldCharType="begin"/>
      </w:r>
      <w:r w:rsidR="00CC3D57" w:rsidRPr="003D0D9A">
        <w:rPr>
          <w:lang w:val="pt-BR"/>
          <w:rPrChange w:id="174" w:author="Eduardo Rosalem Marcelino" w:date="2014-10-07T22:13:00Z">
            <w:rPr/>
          </w:rPrChange>
        </w:rPr>
        <w:instrText xml:space="preserve"> HYPERLINK "http://qt-project.org/doc/qt-5/qt5-intro.html" </w:instrText>
      </w:r>
      <w:r w:rsidR="00CC3D57">
        <w:fldChar w:fldCharType="separate"/>
      </w:r>
      <w:r w:rsidRPr="00EF3FEC">
        <w:rPr>
          <w:rStyle w:val="Hyperlink"/>
          <w:lang w:val="pt-BR"/>
        </w:rPr>
        <w:t>http://qt-project.org/doc/qt-5/qt5-intro.html</w:t>
      </w:r>
      <w:r w:rsidR="00CC3D57">
        <w:rPr>
          <w:rStyle w:val="Hyperlink"/>
          <w:lang w:val="pt-BR"/>
        </w:rPr>
        <w:fldChar w:fldCharType="end"/>
      </w:r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 2014.</w:t>
      </w:r>
    </w:p>
    <w:p w14:paraId="71520933" w14:textId="77777777" w:rsidR="006B50E7" w:rsidRDefault="006B50E7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Layout Management</w:t>
      </w:r>
      <w:r>
        <w:rPr>
          <w:lang w:val="pt-BR"/>
        </w:rPr>
        <w:t>. 2014n. Disponível em: &lt;</w:t>
      </w:r>
      <w:r w:rsidR="00CC3D57">
        <w:fldChar w:fldCharType="begin"/>
      </w:r>
      <w:r w:rsidR="00CC3D57" w:rsidRPr="003D0D9A">
        <w:rPr>
          <w:lang w:val="pt-BR"/>
          <w:rPrChange w:id="175" w:author="Eduardo Rosalem Marcelino" w:date="2014-10-07T22:13:00Z">
            <w:rPr/>
          </w:rPrChange>
        </w:rPr>
        <w:instrText xml:space="preserve"> HYPERLINK "http://qt-project.org/doc/qt-5/layout.html" </w:instrText>
      </w:r>
      <w:r w:rsidR="00CC3D57">
        <w:fldChar w:fldCharType="separate"/>
      </w:r>
      <w:r w:rsidRPr="006355B2">
        <w:rPr>
          <w:rStyle w:val="Hyperlink"/>
          <w:lang w:val="pt-BR"/>
        </w:rPr>
        <w:t>http://qt-project.org/doc/qt-5/layout.html</w:t>
      </w:r>
      <w:r w:rsidR="00CC3D57">
        <w:rPr>
          <w:rStyle w:val="Hyperlink"/>
          <w:lang w:val="pt-BR"/>
        </w:rPr>
        <w:fldChar w:fldCharType="end"/>
      </w:r>
      <w:r>
        <w:rPr>
          <w:lang w:val="pt-BR"/>
        </w:rPr>
        <w:t>&gt;. Acesso em 06 outubro 2014.</w:t>
      </w:r>
    </w:p>
    <w:p w14:paraId="7337D905" w14:textId="77777777" w:rsidR="000F640A" w:rsidRPr="000F640A" w:rsidRDefault="000F640A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Signals</w:t>
      </w:r>
      <w:proofErr w:type="spellEnd"/>
      <w:r>
        <w:rPr>
          <w:i/>
          <w:lang w:val="pt-BR"/>
        </w:rPr>
        <w:t xml:space="preserve"> &amp; Slots.</w:t>
      </w:r>
      <w:r>
        <w:rPr>
          <w:lang w:val="pt-BR"/>
        </w:rPr>
        <w:t xml:space="preserve"> 2014o. Disponível em: &lt;</w:t>
      </w:r>
      <w:r w:rsidR="00CC3D57">
        <w:fldChar w:fldCharType="begin"/>
      </w:r>
      <w:r w:rsidR="00CC3D57" w:rsidRPr="003D0D9A">
        <w:rPr>
          <w:lang w:val="pt-BR"/>
          <w:rPrChange w:id="176" w:author="Eduardo Rosalem Marcelino" w:date="2014-10-07T22:13:00Z">
            <w:rPr/>
          </w:rPrChange>
        </w:rPr>
        <w:instrText xml:space="preserve"> HYPERLINK "http://qt-project.org/doc/qt-4.8/signalsandslots.html" </w:instrText>
      </w:r>
      <w:r w:rsidR="00CC3D57">
        <w:fldChar w:fldCharType="separate"/>
      </w:r>
      <w:r w:rsidRPr="00E521F1">
        <w:rPr>
          <w:rStyle w:val="Hyperlink"/>
          <w:lang w:val="pt-BR"/>
        </w:rPr>
        <w:t>http://qt-project.org/doc/qt-4.8/signalsandslots.html</w:t>
      </w:r>
      <w:r w:rsidR="00CC3D57">
        <w:rPr>
          <w:rStyle w:val="Hyperlink"/>
          <w:lang w:val="pt-BR"/>
        </w:rPr>
        <w:fldChar w:fldCharType="end"/>
      </w:r>
      <w:r>
        <w:rPr>
          <w:lang w:val="pt-BR"/>
        </w:rPr>
        <w:t>&gt;. Acesso em 06 outubro 2014.</w:t>
      </w:r>
    </w:p>
    <w:p w14:paraId="408D7972" w14:textId="77777777"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 xml:space="preserve">Utilizando a Linguagem Declarativa </w:t>
      </w:r>
      <w:r w:rsidR="0047594C" w:rsidRPr="0047594C">
        <w:rPr>
          <w:i/>
          <w:lang w:val="pt-BR"/>
        </w:rPr>
        <w:lastRenderedPageBreak/>
        <w:t>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r w:rsidR="00CC3D57">
        <w:fldChar w:fldCharType="begin"/>
      </w:r>
      <w:r w:rsidR="00CC3D57" w:rsidRPr="003D0D9A">
        <w:rPr>
          <w:lang w:val="pt-BR"/>
          <w:rPrChange w:id="177" w:author="Eduardo Rosalem Marcelino" w:date="2014-10-07T22:13:00Z">
            <w:rPr/>
          </w:rPrChange>
        </w:rPr>
        <w:instrText xml:space="preserve"> HYPERLINK "http://www.die.ufpi.br/ercemapi2011/minicursos/MC10.pdf" </w:instrText>
      </w:r>
      <w:r w:rsidR="00CC3D57">
        <w:fldChar w:fldCharType="separate"/>
      </w:r>
      <w:r w:rsidRPr="0022471B">
        <w:rPr>
          <w:rStyle w:val="Hyperlink"/>
          <w:lang w:val="pt-BR"/>
        </w:rPr>
        <w:t>http://www.die.ufpi.br/ercemapi2011/minicursos/MC10.pdf</w:t>
      </w:r>
      <w:r w:rsidR="00CC3D57">
        <w:rPr>
          <w:rStyle w:val="Hyperlink"/>
          <w:lang w:val="pt-BR"/>
        </w:rPr>
        <w:fldChar w:fldCharType="end"/>
      </w:r>
      <w:r>
        <w:rPr>
          <w:lang w:val="pt-BR"/>
        </w:rPr>
        <w:t xml:space="preserve">&gt;. </w:t>
      </w:r>
      <w:bookmarkStart w:id="178" w:name="_GoBack"/>
      <w:bookmarkEnd w:id="178"/>
      <w:r>
        <w:rPr>
          <w:lang w:val="pt-BR"/>
        </w:rPr>
        <w:t>Acesso em 15 setembro 2014.</w:t>
      </w:r>
    </w:p>
    <w:p w14:paraId="0E78E229" w14:textId="77777777"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proofErr w:type="spellStart"/>
      <w:r>
        <w:rPr>
          <w:i/>
          <w:lang w:val="pt-BR"/>
        </w:rPr>
        <w:t>QtShark</w:t>
      </w:r>
      <w:proofErr w:type="spellEnd"/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r w:rsidR="00CC3D57">
        <w:fldChar w:fldCharType="begin"/>
      </w:r>
      <w:r w:rsidR="00CC3D57" w:rsidRPr="003D0D9A">
        <w:rPr>
          <w:lang w:val="pt-BR"/>
          <w:rPrChange w:id="179" w:author="Eduardo Rosalem Marcelino" w:date="2014-10-07T22:13:00Z">
            <w:rPr/>
          </w:rPrChange>
        </w:rPr>
        <w:instrText xml:space="preserve"> HYPERLINK "http://wiki.wireshark.org/Development/QtShark" </w:instrText>
      </w:r>
      <w:r w:rsidR="00CC3D57">
        <w:fldChar w:fldCharType="separate"/>
      </w:r>
      <w:r w:rsidRPr="0022471B">
        <w:rPr>
          <w:rStyle w:val="Hyperlink"/>
          <w:lang w:val="pt-BR"/>
        </w:rPr>
        <w:t>http://wiki.wireshark.org/Development/QtShark</w:t>
      </w:r>
      <w:r w:rsidR="00CC3D57">
        <w:rPr>
          <w:rStyle w:val="Hyperlink"/>
          <w:lang w:val="pt-BR"/>
        </w:rPr>
        <w:fldChar w:fldCharType="end"/>
      </w:r>
      <w:r>
        <w:rPr>
          <w:lang w:val="pt-BR"/>
        </w:rPr>
        <w:t>&gt;. Acesso em 15 setembro 2014.</w:t>
      </w:r>
    </w:p>
    <w:p w14:paraId="4E88E6E8" w14:textId="77777777"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 w:rsidR="007B0C71">
        <w:rPr>
          <w:i/>
          <w:lang w:val="pt-BR"/>
        </w:rPr>
        <w:t>User’s</w:t>
      </w:r>
      <w:proofErr w:type="spellEnd"/>
      <w:r w:rsidR="007B0C71">
        <w:rPr>
          <w:i/>
          <w:lang w:val="pt-BR"/>
        </w:rPr>
        <w:t xml:space="preserve"> </w:t>
      </w:r>
      <w:proofErr w:type="spellStart"/>
      <w:r w:rsidR="007B0C71">
        <w:rPr>
          <w:i/>
          <w:lang w:val="pt-BR"/>
        </w:rPr>
        <w:t>Guide</w:t>
      </w:r>
      <w:proofErr w:type="spellEnd"/>
      <w:r w:rsidR="007B0C71">
        <w:rPr>
          <w:i/>
          <w:lang w:val="pt-BR"/>
        </w:rPr>
        <w:t>.</w:t>
      </w:r>
      <w:r w:rsidR="007B0C71">
        <w:rPr>
          <w:lang w:val="pt-BR"/>
        </w:rPr>
        <w:t xml:space="preserve"> 2014b. Disponível em: &lt;</w:t>
      </w:r>
      <w:r w:rsidR="00CC3D57">
        <w:fldChar w:fldCharType="begin"/>
      </w:r>
      <w:r w:rsidR="00CC3D57" w:rsidRPr="003D0D9A">
        <w:rPr>
          <w:lang w:val="pt-BR"/>
          <w:rPrChange w:id="180" w:author="Eduardo Rosalem Marcelino" w:date="2014-10-07T22:13:00Z">
            <w:rPr/>
          </w:rPrChange>
        </w:rPr>
        <w:instrText xml:space="preserve"> HYPERLINK "https://www.wireshark.org/download/docs/user-guide-us.pdf" </w:instrText>
      </w:r>
      <w:r w:rsidR="00CC3D57">
        <w:fldChar w:fldCharType="separate"/>
      </w:r>
      <w:r w:rsidR="007B0C71" w:rsidRPr="00777270">
        <w:rPr>
          <w:rStyle w:val="Hyperlink"/>
          <w:lang w:val="pt-BR"/>
        </w:rPr>
        <w:t>https://www.wireshark.org/download/docs/user-guide-us.pdf</w:t>
      </w:r>
      <w:r w:rsidR="00CC3D57">
        <w:rPr>
          <w:rStyle w:val="Hyperlink"/>
          <w:lang w:val="pt-BR"/>
        </w:rPr>
        <w:fldChar w:fldCharType="end"/>
      </w:r>
      <w:r w:rsidR="007B0C71">
        <w:rPr>
          <w:lang w:val="pt-BR"/>
        </w:rPr>
        <w:t>&gt;. Acesso em 28 setembro 2014.</w:t>
      </w:r>
    </w:p>
    <w:p w14:paraId="750F2BF8" w14:textId="77777777"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 w:rsidR="003E5919">
        <w:rPr>
          <w:i/>
          <w:lang w:val="pt-BR"/>
        </w:rPr>
        <w:t>About</w:t>
      </w:r>
      <w:proofErr w:type="spellEnd"/>
      <w:r w:rsidR="003E5919">
        <w:rPr>
          <w:i/>
          <w:lang w:val="pt-BR"/>
        </w:rPr>
        <w:t>.</w:t>
      </w:r>
      <w:r w:rsidR="003E5919">
        <w:rPr>
          <w:lang w:val="pt-BR"/>
        </w:rPr>
        <w:t xml:space="preserve"> 2014c. Disponível em: &lt;</w:t>
      </w:r>
      <w:r w:rsidR="00CC3D57">
        <w:fldChar w:fldCharType="begin"/>
      </w:r>
      <w:r w:rsidR="00CC3D57" w:rsidRPr="003D0D9A">
        <w:rPr>
          <w:lang w:val="pt-BR"/>
          <w:rPrChange w:id="181" w:author="Eduardo Rosalem Marcelino" w:date="2014-10-07T22:13:00Z">
            <w:rPr/>
          </w:rPrChange>
        </w:rPr>
        <w:instrText xml:space="preserve"> HYPERLINK "https://www.wireshark.org/about.html" </w:instrText>
      </w:r>
      <w:r w:rsidR="00CC3D57">
        <w:fldChar w:fldCharType="separate"/>
      </w:r>
      <w:r w:rsidR="003E5919" w:rsidRPr="00777270">
        <w:rPr>
          <w:rStyle w:val="Hyperlink"/>
          <w:lang w:val="pt-BR"/>
        </w:rPr>
        <w:t>https://www.wireshark.org/about.html</w:t>
      </w:r>
      <w:r w:rsidR="00CC3D57">
        <w:rPr>
          <w:rStyle w:val="Hyperlink"/>
          <w:lang w:val="pt-BR"/>
        </w:rPr>
        <w:fldChar w:fldCharType="end"/>
      </w:r>
      <w:r w:rsidR="003E5919">
        <w:rPr>
          <w:lang w:val="pt-BR"/>
        </w:rPr>
        <w:t>&gt;. Acesso em 28 setembro 2014.</w:t>
      </w:r>
    </w:p>
    <w:p w14:paraId="6216B331" w14:textId="77777777" w:rsidR="00275DE6" w:rsidRPr="00275DE6" w:rsidRDefault="00367DCF" w:rsidP="005C778E">
      <w:pPr>
        <w:pStyle w:val="Referncia"/>
        <w:rPr>
          <w:lang w:val="pt-BR"/>
        </w:rPr>
      </w:pPr>
      <w:r w:rsidRPr="00D7687F">
        <w:rPr>
          <w:rPrChange w:id="182" w:author="Eduardo Rosalem Marcelino" w:date="2014-10-13T21:30:00Z">
            <w:rPr>
              <w:lang w:val="pt-BR"/>
            </w:rPr>
          </w:rPrChange>
        </w:rPr>
        <w:t>______</w:t>
      </w:r>
      <w:r w:rsidR="00275DE6" w:rsidRPr="00D7687F">
        <w:rPr>
          <w:i/>
          <w:rPrChange w:id="183" w:author="Eduardo Rosalem Marcelino" w:date="2014-10-13T21:30:00Z">
            <w:rPr>
              <w:i/>
              <w:lang w:val="pt-BR"/>
            </w:rPr>
          </w:rPrChange>
        </w:rPr>
        <w:t>We’re switching to Qt.</w:t>
      </w:r>
      <w:r w:rsidR="00275DE6" w:rsidRPr="00D7687F">
        <w:rPr>
          <w:rPrChange w:id="184" w:author="Eduardo Rosalem Marcelino" w:date="2014-10-13T21:30:00Z">
            <w:rPr>
              <w:lang w:val="pt-BR"/>
            </w:rPr>
          </w:rPrChange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r w:rsidR="00CC3D57">
        <w:fldChar w:fldCharType="begin"/>
      </w:r>
      <w:r w:rsidR="00CC3D57" w:rsidRPr="003D0D9A">
        <w:rPr>
          <w:lang w:val="pt-BR"/>
          <w:rPrChange w:id="185" w:author="Eduardo Rosalem Marcelino" w:date="2014-10-07T22:13:00Z">
            <w:rPr/>
          </w:rPrChange>
        </w:rPr>
        <w:instrText xml:space="preserve"> HYPERLINK "https://blog.wireshark.org/2013/10/switching-to-qt/" </w:instrText>
      </w:r>
      <w:r w:rsidR="00CC3D57">
        <w:fldChar w:fldCharType="separate"/>
      </w:r>
      <w:r w:rsidR="00275DE6" w:rsidRPr="00840034">
        <w:rPr>
          <w:rStyle w:val="Hyperlink"/>
          <w:lang w:val="pt-BR"/>
        </w:rPr>
        <w:t>https://blog.wireshark.org/2013/10/switching-to-qt/</w:t>
      </w:r>
      <w:r w:rsidR="00CC3D57">
        <w:rPr>
          <w:rStyle w:val="Hyperlink"/>
          <w:lang w:val="pt-BR"/>
        </w:rPr>
        <w:fldChar w:fldCharType="end"/>
      </w:r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24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Eduardo Rosalem Marcelino" w:date="2014-10-13T21:36:00Z" w:initials="ERM">
    <w:p w14:paraId="69E368A5" w14:textId="77777777" w:rsidR="00D7687F" w:rsidRDefault="00D7687F">
      <w:pPr>
        <w:pStyle w:val="Textodecomentrio"/>
      </w:pPr>
      <w:r>
        <w:rPr>
          <w:rStyle w:val="Refdecomentrio"/>
        </w:rPr>
        <w:annotationRef/>
      </w:r>
      <w:r>
        <w:t>Que época? Melhor citar datas</w:t>
      </w:r>
    </w:p>
  </w:comment>
  <w:comment w:id="19" w:author="Eduardo Rosalem Marcelino" w:date="2014-10-13T21:42:00Z" w:initials="ERM">
    <w:p w14:paraId="0D31E960" w14:textId="77777777" w:rsidR="00B94FE0" w:rsidRDefault="00B94FE0">
      <w:pPr>
        <w:pStyle w:val="Textodecomentrio"/>
      </w:pPr>
      <w:r>
        <w:rPr>
          <w:rStyle w:val="Refdecomentrio"/>
        </w:rPr>
        <w:annotationRef/>
      </w:r>
      <w:r>
        <w:t xml:space="preserve">Ref. </w:t>
      </w:r>
    </w:p>
    <w:p w14:paraId="1A62D661" w14:textId="7E3B0452" w:rsidR="00B94FE0" w:rsidRDefault="00B94FE0">
      <w:pPr>
        <w:pStyle w:val="Textodecomentrio"/>
      </w:pPr>
      <w:hyperlink r:id="rId1" w:history="1">
        <w:r w:rsidRPr="00C65A7A">
          <w:rPr>
            <w:rStyle w:val="Hyperlink"/>
          </w:rPr>
          <w:t>http://www.devmedia.com.br/multiplataforma-windows-e-linux-darumaframework/23748</w:t>
        </w:r>
      </w:hyperlink>
    </w:p>
    <w:p w14:paraId="3921C051" w14:textId="77777777" w:rsidR="00B94FE0" w:rsidRDefault="00B94FE0">
      <w:pPr>
        <w:pStyle w:val="Textodecomentrio"/>
      </w:pPr>
    </w:p>
    <w:p w14:paraId="5EDBA716" w14:textId="77777777" w:rsidR="00B94FE0" w:rsidRDefault="00B94FE0">
      <w:pPr>
        <w:pStyle w:val="Textodecomentrio"/>
      </w:pPr>
    </w:p>
    <w:p w14:paraId="7B6729FD" w14:textId="50BB58FE" w:rsidR="00B94FE0" w:rsidRDefault="00B94FE0">
      <w:pPr>
        <w:pStyle w:val="Textodecomentrio"/>
      </w:pPr>
      <w:hyperlink r:id="rId2" w:history="1">
        <w:r w:rsidRPr="00C65A7A">
          <w:rPr>
            <w:rStyle w:val="Hyperlink"/>
          </w:rPr>
          <w:t>http://en.wikipedia.org/wiki/Cross-platform</w:t>
        </w:r>
      </w:hyperlink>
    </w:p>
    <w:p w14:paraId="3E51D8D2" w14:textId="77777777" w:rsidR="00B94FE0" w:rsidRDefault="00B94FE0">
      <w:pPr>
        <w:pStyle w:val="Textodecomentrio"/>
      </w:pPr>
    </w:p>
    <w:p w14:paraId="64F7D43E" w14:textId="77777777" w:rsidR="00B94FE0" w:rsidRDefault="00B94FE0">
      <w:pPr>
        <w:pStyle w:val="Textodecomentrio"/>
      </w:pPr>
    </w:p>
    <w:p w14:paraId="605DF0DF" w14:textId="2C652D75" w:rsidR="00B94FE0" w:rsidRDefault="00B94FE0">
      <w:pPr>
        <w:pStyle w:val="Textodecomentrio"/>
      </w:pPr>
      <w:proofErr w:type="gramStart"/>
      <w:r>
        <w:t>não</w:t>
      </w:r>
      <w:proofErr w:type="gramEnd"/>
      <w:r>
        <w:t xml:space="preserve"> podem ser usados, mas para se entender do assunto são ótimos!</w:t>
      </w:r>
    </w:p>
  </w:comment>
  <w:comment w:id="31" w:author="Eduardo Rosalem Marcelino" w:date="2014-10-13T21:58:00Z" w:initials="ERM">
    <w:p w14:paraId="11C66157" w14:textId="0F55439D" w:rsidR="000447BC" w:rsidRDefault="000447BC">
      <w:pPr>
        <w:pStyle w:val="Textodecomentrio"/>
      </w:pPr>
      <w:r>
        <w:rPr>
          <w:rStyle w:val="Refdecomentrio"/>
        </w:rPr>
        <w:annotationRef/>
      </w:r>
      <w:r>
        <w:t>??????</w:t>
      </w:r>
    </w:p>
  </w:comment>
  <w:comment w:id="32" w:author="Eduardo Rosalem Marcelino" w:date="2014-10-13T21:58:00Z" w:initials="ERM">
    <w:p w14:paraId="550F9B8D" w14:textId="7986695F" w:rsidR="000447BC" w:rsidRDefault="000447BC">
      <w:pPr>
        <w:pStyle w:val="Textodecomentrio"/>
      </w:pPr>
      <w:r>
        <w:rPr>
          <w:rStyle w:val="Refdecomentrio"/>
        </w:rPr>
        <w:annotationRef/>
      </w:r>
      <w:r>
        <w:t>??????</w:t>
      </w:r>
    </w:p>
  </w:comment>
  <w:comment w:id="36" w:author="Eduardo Rosalem Marcelino" w:date="2014-10-13T21:59:00Z" w:initials="ERM">
    <w:p w14:paraId="4EC2C77C" w14:textId="60ABFEEF" w:rsidR="000447BC" w:rsidRDefault="000447BC">
      <w:pPr>
        <w:pStyle w:val="Textodecomentrio"/>
      </w:pPr>
      <w:r>
        <w:rPr>
          <w:rStyle w:val="Refdecomentrio"/>
        </w:rPr>
        <w:annotationRef/>
      </w:r>
      <w:r>
        <w:t xml:space="preserve">Melhor por nem que seja uma nota de rodapé </w:t>
      </w:r>
      <w:proofErr w:type="gramStart"/>
      <w:r>
        <w:t>explicando  conceitos</w:t>
      </w:r>
      <w:proofErr w:type="gramEnd"/>
      <w:r>
        <w:t xml:space="preserve"> como “plataforma”   e “</w:t>
      </w:r>
      <w:proofErr w:type="spellStart"/>
      <w:r>
        <w:t>multiplataforma</w:t>
      </w:r>
      <w:proofErr w:type="spellEnd"/>
      <w:r>
        <w:t>“</w:t>
      </w:r>
    </w:p>
  </w:comment>
  <w:comment w:id="42" w:author="Eduardo Rosalem Marcelino" w:date="2014-10-13T22:02:00Z" w:initials="ERM">
    <w:p w14:paraId="5649A9A9" w14:textId="6F40099C" w:rsidR="00857398" w:rsidRDefault="00857398">
      <w:pPr>
        <w:pStyle w:val="Textodecomentrio"/>
      </w:pPr>
      <w:r>
        <w:rPr>
          <w:rStyle w:val="Refdecomentrio"/>
        </w:rPr>
        <w:annotationRef/>
      </w:r>
      <w:r>
        <w:t>Sempre por primeiro o texto e depois a imagem. E TODA imagem deve ser referenciada no texto.</w:t>
      </w:r>
    </w:p>
  </w:comment>
  <w:comment w:id="55" w:author="Eduardo Rosalem Marcelino" w:date="2014-10-13T22:06:00Z" w:initials="ERM">
    <w:p w14:paraId="51E1AF68" w14:textId="7648342E" w:rsidR="007579E0" w:rsidRDefault="007579E0">
      <w:pPr>
        <w:pStyle w:val="Textodecomentrio"/>
      </w:pPr>
      <w:r>
        <w:rPr>
          <w:rStyle w:val="Refdecomentrio"/>
        </w:rPr>
        <w:annotationRef/>
      </w:r>
      <w:r>
        <w:t xml:space="preserve">O que é o </w:t>
      </w:r>
      <w:proofErr w:type="spellStart"/>
      <w:r>
        <w:t>kde</w:t>
      </w:r>
      <w:proofErr w:type="spellEnd"/>
      <w:r>
        <w:t>? Explique aqui ou em uma nota de rodapé.</w:t>
      </w:r>
    </w:p>
  </w:comment>
  <w:comment w:id="56" w:author="Eduardo Rosalem Marcelino" w:date="2014-10-13T22:17:00Z" w:initials="ERM">
    <w:p w14:paraId="181EFD12" w14:textId="77777777" w:rsidR="00FA2B6C" w:rsidRDefault="00FA2B6C">
      <w:pPr>
        <w:pStyle w:val="Textodecomentrio"/>
      </w:pPr>
      <w:r>
        <w:rPr>
          <w:rStyle w:val="Refdecomentrio"/>
        </w:rPr>
        <w:annotationRef/>
      </w:r>
      <w:r>
        <w:t xml:space="preserve">Se vocês pretendem utilizar isso como um </w:t>
      </w:r>
      <w:proofErr w:type="spellStart"/>
      <w:r>
        <w:t>subtópico</w:t>
      </w:r>
      <w:proofErr w:type="spellEnd"/>
      <w:r>
        <w:t>, tem que ser algo mais evidente. Está muito ruim assim.</w:t>
      </w:r>
    </w:p>
    <w:p w14:paraId="4F09458D" w14:textId="77777777" w:rsidR="00FA2B6C" w:rsidRDefault="00FA2B6C">
      <w:pPr>
        <w:pStyle w:val="Textodecomentrio"/>
      </w:pPr>
    </w:p>
    <w:p w14:paraId="03A87AEB" w14:textId="77DF5D40" w:rsidR="00FA2B6C" w:rsidRDefault="00FA2B6C">
      <w:pPr>
        <w:pStyle w:val="Textodecomentrio"/>
      </w:pPr>
    </w:p>
  </w:comment>
  <w:comment w:id="64" w:author="Eduardo Rosalem Marcelino" w:date="2014-10-13T22:19:00Z" w:initials="ERM">
    <w:p w14:paraId="59E9AE96" w14:textId="1C5B68FB" w:rsidR="009A1AC4" w:rsidRDefault="009A1AC4">
      <w:pPr>
        <w:pStyle w:val="Textodecomentrio"/>
      </w:pPr>
      <w:r>
        <w:rPr>
          <w:rStyle w:val="Refdecomentrio"/>
        </w:rPr>
        <w:annotationRef/>
      </w:r>
      <w:r>
        <w:t>Vide comentário na figura 1</w:t>
      </w:r>
    </w:p>
  </w:comment>
  <w:comment w:id="74" w:author="Eduardo Rosalem Marcelino" w:date="2014-10-13T22:22:00Z" w:initials="ERM">
    <w:p w14:paraId="0B150669" w14:textId="336570A6" w:rsidR="000A59EF" w:rsidRDefault="000A59EF">
      <w:pPr>
        <w:pStyle w:val="Textodecomentrio"/>
      </w:pPr>
      <w:r>
        <w:rPr>
          <w:rStyle w:val="Refdecomentrio"/>
        </w:rPr>
        <w:annotationRef/>
      </w:r>
      <w:r>
        <w:t>Eu chamaria de colaboradores</w:t>
      </w:r>
    </w:p>
  </w:comment>
  <w:comment w:id="87" w:author="Eduardo Rosalem Marcelino" w:date="2014-10-13T22:31:00Z" w:initials="ERM">
    <w:p w14:paraId="5E442C9D" w14:textId="0D754AFD" w:rsidR="00D551EE" w:rsidRDefault="00D551EE">
      <w:pPr>
        <w:pStyle w:val="Textodecomentrio"/>
      </w:pPr>
      <w:r>
        <w:rPr>
          <w:rStyle w:val="Refdecomentrio"/>
        </w:rPr>
        <w:annotationRef/>
      </w:r>
      <w:r>
        <w:t>Bacana se tivesse uma foto disso</w:t>
      </w:r>
    </w:p>
  </w:comment>
  <w:comment w:id="89" w:author="Eduardo Rosalem Marcelino" w:date="2014-10-13T22:36:00Z" w:initials="ERM">
    <w:p w14:paraId="71A8D157" w14:textId="10FFB0CC" w:rsidR="00B01A5C" w:rsidRDefault="00B01A5C">
      <w:pPr>
        <w:pStyle w:val="Textodecomentrio"/>
      </w:pPr>
      <w:r>
        <w:rPr>
          <w:rStyle w:val="Refdecomentrio"/>
        </w:rPr>
        <w:annotationRef/>
      </w:r>
      <w:r>
        <w:t xml:space="preserve">O que é o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?  Fica esquisito esse título e ai já vem o QML .... </w:t>
      </w:r>
      <w:proofErr w:type="gramStart"/>
      <w:r>
        <w:t>o</w:t>
      </w:r>
      <w:proofErr w:type="gramEnd"/>
      <w:r>
        <w:t xml:space="preserve"> certo seria explicar ao leitor do que se trata o QT </w:t>
      </w:r>
      <w:proofErr w:type="spellStart"/>
      <w:r>
        <w:t>Quick</w:t>
      </w:r>
      <w:proofErr w:type="spellEnd"/>
      <w:r>
        <w:t xml:space="preserve"> antes de começar o QML</w:t>
      </w:r>
    </w:p>
  </w:comment>
  <w:comment w:id="91" w:author="Eduardo Rosalem Marcelino" w:date="2014-10-13T22:37:00Z" w:initials="ERM">
    <w:p w14:paraId="5ABF6C9E" w14:textId="51A66C4F" w:rsidR="004A1FE5" w:rsidRDefault="004A1FE5">
      <w:pPr>
        <w:pStyle w:val="Textodecomentrio"/>
      </w:pPr>
      <w:r>
        <w:rPr>
          <w:rStyle w:val="Refdecomentrio"/>
        </w:rPr>
        <w:annotationRef/>
      </w:r>
      <w:r>
        <w:t xml:space="preserve">O que vem a ser isso? É o mesmo que </w:t>
      </w:r>
      <w:proofErr w:type="spellStart"/>
      <w:r>
        <w:t>multi</w:t>
      </w:r>
      <w:proofErr w:type="spellEnd"/>
      <w:r>
        <w:t xml:space="preserve"> plataforma? Se quiser, explique em uma nota de rodapé</w:t>
      </w:r>
    </w:p>
  </w:comment>
  <w:comment w:id="92" w:author="Eduardo Rosalem Marcelino" w:date="2014-10-13T22:39:00Z" w:initials="ERM">
    <w:p w14:paraId="2401B8DC" w14:textId="7070D002" w:rsidR="004A1FE5" w:rsidRDefault="004A1FE5">
      <w:pPr>
        <w:pStyle w:val="Textodecomentrio"/>
      </w:pPr>
      <w:r>
        <w:rPr>
          <w:rStyle w:val="Refdecomentrio"/>
        </w:rPr>
        <w:annotationRef/>
      </w:r>
      <w:r>
        <w:t>Citar no texto</w:t>
      </w:r>
    </w:p>
  </w:comment>
  <w:comment w:id="105" w:author="Eduardo Rosalem Marcelino" w:date="2014-10-13T22:43:00Z" w:initials="ERM">
    <w:p w14:paraId="348459FF" w14:textId="33034816" w:rsidR="00E40287" w:rsidRDefault="00E40287">
      <w:pPr>
        <w:pStyle w:val="Textodecomentrio"/>
      </w:pPr>
      <w:r>
        <w:rPr>
          <w:rStyle w:val="Refdecomentrio"/>
        </w:rPr>
        <w:annotationRef/>
      </w:r>
      <w:proofErr w:type="gramStart"/>
      <w:r>
        <w:t>Citar  no</w:t>
      </w:r>
      <w:proofErr w:type="gramEnd"/>
      <w:r>
        <w:t xml:space="preserve"> texto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E368A5" w15:done="0"/>
  <w15:commentEx w15:paraId="605DF0DF" w15:done="0"/>
  <w15:commentEx w15:paraId="11C66157" w15:done="0"/>
  <w15:commentEx w15:paraId="550F9B8D" w15:done="0"/>
  <w15:commentEx w15:paraId="4EC2C77C" w15:done="0"/>
  <w15:commentEx w15:paraId="5649A9A9" w15:done="0"/>
  <w15:commentEx w15:paraId="51E1AF68" w15:done="0"/>
  <w15:commentEx w15:paraId="03A87AEB" w15:done="0"/>
  <w15:commentEx w15:paraId="59E9AE96" w15:done="0"/>
  <w15:commentEx w15:paraId="0B150669" w15:done="0"/>
  <w15:commentEx w15:paraId="5E442C9D" w15:done="0"/>
  <w15:commentEx w15:paraId="71A8D157" w15:done="0"/>
  <w15:commentEx w15:paraId="5ABF6C9E" w15:done="0"/>
  <w15:commentEx w15:paraId="2401B8DC" w15:done="0"/>
  <w15:commentEx w15:paraId="348459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958E0" w14:textId="77777777" w:rsidR="00B05DA9" w:rsidRDefault="00B05DA9" w:rsidP="000132FD">
      <w:pPr>
        <w:spacing w:after="0" w:line="240" w:lineRule="auto"/>
      </w:pPr>
      <w:r>
        <w:separator/>
      </w:r>
    </w:p>
  </w:endnote>
  <w:endnote w:type="continuationSeparator" w:id="0">
    <w:p w14:paraId="28298E4D" w14:textId="77777777" w:rsidR="00B05DA9" w:rsidRDefault="00B05DA9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B4B99" w14:textId="77777777" w:rsidR="00B05DA9" w:rsidRDefault="00B05DA9" w:rsidP="000132FD">
      <w:pPr>
        <w:spacing w:after="0" w:line="240" w:lineRule="auto"/>
      </w:pPr>
      <w:r>
        <w:separator/>
      </w:r>
    </w:p>
  </w:footnote>
  <w:footnote w:type="continuationSeparator" w:id="0">
    <w:p w14:paraId="3A1AF0B8" w14:textId="77777777" w:rsidR="00B05DA9" w:rsidRDefault="00B05DA9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F360E" w14:textId="77777777" w:rsidR="00D7687F" w:rsidRDefault="00D7687F">
    <w:pPr>
      <w:pStyle w:val="Cabealho"/>
      <w:jc w:val="right"/>
    </w:pPr>
  </w:p>
  <w:p w14:paraId="5979872F" w14:textId="77777777" w:rsidR="00D7687F" w:rsidRDefault="00D7687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Content>
      <w:p w14:paraId="18578A2C" w14:textId="77777777" w:rsidR="00D7687F" w:rsidRDefault="00D7687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287">
          <w:rPr>
            <w:noProof/>
          </w:rPr>
          <w:t>35</w:t>
        </w:r>
        <w:r>
          <w:fldChar w:fldCharType="end"/>
        </w:r>
      </w:p>
    </w:sdtContent>
  </w:sdt>
  <w:p w14:paraId="715C7DDE" w14:textId="77777777" w:rsidR="00D7687F" w:rsidRDefault="00D7687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63A62224"/>
    <w:multiLevelType w:val="hybridMultilevel"/>
    <w:tmpl w:val="FFD40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 Rosalem Marcelino">
    <w15:presenceInfo w15:providerId="AD" w15:userId="S-1-5-21-3815829652-3792009808-3391492624-1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175EF"/>
    <w:rsid w:val="00025129"/>
    <w:rsid w:val="000447BC"/>
    <w:rsid w:val="0005595F"/>
    <w:rsid w:val="00063F84"/>
    <w:rsid w:val="00076C92"/>
    <w:rsid w:val="00084B43"/>
    <w:rsid w:val="000902B2"/>
    <w:rsid w:val="000A59EF"/>
    <w:rsid w:val="000A74AA"/>
    <w:rsid w:val="000B307D"/>
    <w:rsid w:val="000B5A7A"/>
    <w:rsid w:val="000C5EDC"/>
    <w:rsid w:val="000F640A"/>
    <w:rsid w:val="00100F4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C7BB4"/>
    <w:rsid w:val="001E431E"/>
    <w:rsid w:val="001F1185"/>
    <w:rsid w:val="00201B63"/>
    <w:rsid w:val="002074E5"/>
    <w:rsid w:val="00211C5C"/>
    <w:rsid w:val="00215CA9"/>
    <w:rsid w:val="00220672"/>
    <w:rsid w:val="00225000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50D82"/>
    <w:rsid w:val="003654E4"/>
    <w:rsid w:val="00367DCF"/>
    <w:rsid w:val="0037007A"/>
    <w:rsid w:val="0038626A"/>
    <w:rsid w:val="003A0163"/>
    <w:rsid w:val="003A02F5"/>
    <w:rsid w:val="003A76B6"/>
    <w:rsid w:val="003B56BF"/>
    <w:rsid w:val="003D0D9A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1FE5"/>
    <w:rsid w:val="004A2EBF"/>
    <w:rsid w:val="004B6FB9"/>
    <w:rsid w:val="004C068E"/>
    <w:rsid w:val="004C7231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63BD3"/>
    <w:rsid w:val="00571B58"/>
    <w:rsid w:val="00580631"/>
    <w:rsid w:val="00583026"/>
    <w:rsid w:val="005B1B44"/>
    <w:rsid w:val="005C72AF"/>
    <w:rsid w:val="005C778E"/>
    <w:rsid w:val="005F3058"/>
    <w:rsid w:val="00602B7A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50E7"/>
    <w:rsid w:val="006B7701"/>
    <w:rsid w:val="00711AE5"/>
    <w:rsid w:val="00713818"/>
    <w:rsid w:val="00720653"/>
    <w:rsid w:val="00722900"/>
    <w:rsid w:val="00727E52"/>
    <w:rsid w:val="00745BF0"/>
    <w:rsid w:val="007579E0"/>
    <w:rsid w:val="00766A77"/>
    <w:rsid w:val="00772928"/>
    <w:rsid w:val="00772EF1"/>
    <w:rsid w:val="00780186"/>
    <w:rsid w:val="00795C5E"/>
    <w:rsid w:val="007B0C71"/>
    <w:rsid w:val="007B7158"/>
    <w:rsid w:val="007C1567"/>
    <w:rsid w:val="007C2C02"/>
    <w:rsid w:val="007E29C9"/>
    <w:rsid w:val="007F763B"/>
    <w:rsid w:val="0081798C"/>
    <w:rsid w:val="0084045D"/>
    <w:rsid w:val="00855151"/>
    <w:rsid w:val="00857398"/>
    <w:rsid w:val="008722F1"/>
    <w:rsid w:val="00883369"/>
    <w:rsid w:val="008A0B0B"/>
    <w:rsid w:val="0091559B"/>
    <w:rsid w:val="009308E3"/>
    <w:rsid w:val="00952442"/>
    <w:rsid w:val="009642F8"/>
    <w:rsid w:val="0096519E"/>
    <w:rsid w:val="009A1AC4"/>
    <w:rsid w:val="009C1FD8"/>
    <w:rsid w:val="009D6A6B"/>
    <w:rsid w:val="009F1DF6"/>
    <w:rsid w:val="00A0719D"/>
    <w:rsid w:val="00A11676"/>
    <w:rsid w:val="00A43958"/>
    <w:rsid w:val="00A51DBA"/>
    <w:rsid w:val="00A96072"/>
    <w:rsid w:val="00AA6DD0"/>
    <w:rsid w:val="00AC3C76"/>
    <w:rsid w:val="00AE2ED4"/>
    <w:rsid w:val="00B01A5C"/>
    <w:rsid w:val="00B059FC"/>
    <w:rsid w:val="00B05DA9"/>
    <w:rsid w:val="00B162AF"/>
    <w:rsid w:val="00B271D3"/>
    <w:rsid w:val="00B43E3D"/>
    <w:rsid w:val="00B50333"/>
    <w:rsid w:val="00B51B93"/>
    <w:rsid w:val="00B52001"/>
    <w:rsid w:val="00B7592D"/>
    <w:rsid w:val="00B838C3"/>
    <w:rsid w:val="00B94FE0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CB6BE2"/>
    <w:rsid w:val="00CC3D57"/>
    <w:rsid w:val="00CD59BD"/>
    <w:rsid w:val="00D10EDD"/>
    <w:rsid w:val="00D15DFC"/>
    <w:rsid w:val="00D211F7"/>
    <w:rsid w:val="00D32F58"/>
    <w:rsid w:val="00D551EE"/>
    <w:rsid w:val="00D7687F"/>
    <w:rsid w:val="00D802A0"/>
    <w:rsid w:val="00D84E97"/>
    <w:rsid w:val="00D87254"/>
    <w:rsid w:val="00DA2330"/>
    <w:rsid w:val="00DC4FD9"/>
    <w:rsid w:val="00DD25F1"/>
    <w:rsid w:val="00DD55BF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0287"/>
    <w:rsid w:val="00E42D82"/>
    <w:rsid w:val="00E44553"/>
    <w:rsid w:val="00E457F0"/>
    <w:rsid w:val="00E54CF5"/>
    <w:rsid w:val="00E6738B"/>
    <w:rsid w:val="00E73431"/>
    <w:rsid w:val="00E91422"/>
    <w:rsid w:val="00EA719C"/>
    <w:rsid w:val="00EB3E80"/>
    <w:rsid w:val="00EC3870"/>
    <w:rsid w:val="00ED19D2"/>
    <w:rsid w:val="00EE4770"/>
    <w:rsid w:val="00EE4D31"/>
    <w:rsid w:val="00EF3FEC"/>
    <w:rsid w:val="00F03174"/>
    <w:rsid w:val="00F41006"/>
    <w:rsid w:val="00F52729"/>
    <w:rsid w:val="00F65FC5"/>
    <w:rsid w:val="00F74562"/>
    <w:rsid w:val="00F81FE1"/>
    <w:rsid w:val="00F82275"/>
    <w:rsid w:val="00F97C7E"/>
    <w:rsid w:val="00FA2B6C"/>
    <w:rsid w:val="00FB07B5"/>
    <w:rsid w:val="00FD11AA"/>
    <w:rsid w:val="00FD1D98"/>
    <w:rsid w:val="00FE35B6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2CDBB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6B50E7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6B50E7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72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2EF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EF1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en.wikipedia.org/wiki/Cross-platform" TargetMode="External"/><Relationship Id="rId1" Type="http://schemas.openxmlformats.org/officeDocument/2006/relationships/hyperlink" Target="http://www.devmedia.com.br/multiplataforma-windows-e-linux-darumaframework/2374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qt-project.org/doc/qt-4.8/signalsandslots.html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ABABD-9754-4A7C-AFD4-FCA62952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37</Pages>
  <Words>6102</Words>
  <Characters>32956</Characters>
  <Application>Microsoft Office Word</Application>
  <DocSecurity>0</DocSecurity>
  <Lines>274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38981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Eduardo Rosalem Marcelino</cp:lastModifiedBy>
  <cp:revision>127</cp:revision>
  <dcterms:created xsi:type="dcterms:W3CDTF">2014-09-03T19:49:00Z</dcterms:created>
  <dcterms:modified xsi:type="dcterms:W3CDTF">2014-10-14T01:43:00Z</dcterms:modified>
</cp:coreProperties>
</file>